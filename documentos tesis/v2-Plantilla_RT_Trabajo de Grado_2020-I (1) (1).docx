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CB42EC" w:rsidP="6520F1BA" w:rsidRDefault="00CB42EC" w14:paraId="3AB07409" w14:textId="034C2228">
      <w:pPr>
        <w:rPr>
          <w:rFonts w:cs="Calibri" w:cstheme="minorAscii"/>
        </w:rPr>
      </w:pPr>
    </w:p>
    <w:p w:rsidR="00CB42EC" w:rsidRDefault="00CB42EC" w14:paraId="1E604979" w14:textId="77777777">
      <w:pPr>
        <w:rPr>
          <w:rFonts w:cstheme="minorHAnsi"/>
          <w:b/>
        </w:rPr>
      </w:pPr>
    </w:p>
    <w:p w:rsidR="00CB42EC" w:rsidRDefault="00F7334A" w14:paraId="6EEF7661" w14:textId="77777777">
      <w:pPr>
        <w:rPr>
          <w:rFonts w:cstheme="minorHAnsi"/>
          <w:b/>
        </w:rPr>
      </w:pPr>
      <w:r>
        <w:rPr>
          <w:rFonts w:cstheme="minorHAnsi"/>
          <w:b/>
        </w:rPr>
        <w:br/>
      </w:r>
    </w:p>
    <w:p w:rsidR="00456120" w:rsidRDefault="00456120" w14:paraId="739D55C1" w14:textId="77777777">
      <w:pPr>
        <w:jc w:val="center"/>
        <w:rPr>
          <w:rFonts w:cstheme="minorHAnsi"/>
          <w:b/>
        </w:rPr>
      </w:pPr>
    </w:p>
    <w:p w:rsidRPr="005F5991" w:rsidR="00C100F3" w:rsidP="00C100F3" w:rsidRDefault="00C100F3" w14:paraId="75EFCA51" w14:textId="77777777">
      <w:pPr>
        <w:jc w:val="center"/>
        <w:rPr>
          <w:rFonts w:cstheme="minorHAnsi"/>
          <w:b/>
          <w:sz w:val="32"/>
        </w:rPr>
      </w:pPr>
      <w:r w:rsidRPr="005F5991">
        <w:rPr>
          <w:rFonts w:cstheme="minorHAnsi"/>
          <w:b/>
          <w:sz w:val="32"/>
        </w:rPr>
        <w:t>Título del Proyecto de Grado</w:t>
      </w:r>
    </w:p>
    <w:p w:rsidR="00CB42EC" w:rsidRDefault="00CB42EC" w14:paraId="0B317359" w14:textId="77777777">
      <w:pPr>
        <w:ind w:left="708" w:hanging="708"/>
        <w:jc w:val="center"/>
        <w:rPr>
          <w:rFonts w:cstheme="minorHAnsi"/>
          <w:b/>
        </w:rPr>
      </w:pPr>
    </w:p>
    <w:p w:rsidR="00CB42EC" w:rsidRDefault="00CB42EC" w14:paraId="0322E2CB" w14:textId="77777777">
      <w:pPr>
        <w:jc w:val="center"/>
        <w:rPr>
          <w:rFonts w:cstheme="minorHAnsi"/>
          <w:b/>
        </w:rPr>
      </w:pPr>
    </w:p>
    <w:p w:rsidR="00367AAA" w:rsidRDefault="00367AAA" w14:paraId="6C6347D5" w14:textId="77777777">
      <w:pPr>
        <w:jc w:val="center"/>
        <w:rPr>
          <w:rFonts w:cstheme="minorHAnsi"/>
          <w:b/>
        </w:rPr>
      </w:pPr>
    </w:p>
    <w:p w:rsidR="00CB42EC" w:rsidRDefault="00CB42EC" w14:paraId="37C7982A" w14:textId="77777777">
      <w:pPr>
        <w:rPr>
          <w:rFonts w:cstheme="minorHAnsi"/>
          <w:color w:val="FF0000"/>
        </w:rPr>
      </w:pPr>
    </w:p>
    <w:p w:rsidR="00CB42EC" w:rsidRDefault="00CB42EC" w14:paraId="7F254F4E" w14:textId="77777777">
      <w:pPr>
        <w:rPr>
          <w:rFonts w:cstheme="minorHAnsi"/>
          <w:color w:val="FF0000"/>
        </w:rPr>
      </w:pPr>
    </w:p>
    <w:p w:rsidR="00CB42EC" w:rsidRDefault="00CB42EC" w14:paraId="5560718D" w14:textId="77777777">
      <w:pPr>
        <w:rPr>
          <w:rFonts w:cstheme="minorHAnsi"/>
          <w:color w:val="FF0000"/>
        </w:rPr>
      </w:pPr>
    </w:p>
    <w:p w:rsidR="00CB42EC" w:rsidP="31D3159A" w:rsidRDefault="008C1965" w14:paraId="6FF0FEC5" w14:textId="4A7673F1">
      <w:pPr>
        <w:jc w:val="center"/>
        <w:rPr>
          <w:rFonts w:cs="Calibri" w:cstheme="minorAscii"/>
          <w:b w:val="1"/>
          <w:bCs w:val="1"/>
        </w:rPr>
      </w:pPr>
      <w:r w:rsidRPr="31D3159A" w:rsidR="008C1965">
        <w:rPr>
          <w:rFonts w:cs="Calibri" w:cstheme="minorAscii"/>
          <w:b w:val="1"/>
          <w:bCs w:val="1"/>
        </w:rPr>
        <w:t>N</w:t>
      </w:r>
      <w:r w:rsidRPr="31D3159A" w:rsidR="004703C5">
        <w:rPr>
          <w:rFonts w:cs="Calibri" w:cstheme="minorAscii"/>
          <w:b w:val="1"/>
          <w:bCs w:val="1"/>
        </w:rPr>
        <w:t>, Email 1</w:t>
      </w:r>
    </w:p>
    <w:p w:rsidR="00CB42EC" w:rsidRDefault="008C1965" w14:paraId="0B6AAF86" w14:textId="69772A69">
      <w:pPr>
        <w:jc w:val="center"/>
        <w:rPr>
          <w:rFonts w:cstheme="minorHAnsi"/>
        </w:rPr>
      </w:pPr>
      <w:r>
        <w:rPr>
          <w:rFonts w:cstheme="minorHAnsi"/>
          <w:b/>
        </w:rPr>
        <w:t>Nombre Estudiante</w:t>
      </w:r>
      <w:r w:rsidR="009A032A">
        <w:rPr>
          <w:rFonts w:cstheme="minorHAnsi"/>
          <w:b/>
        </w:rPr>
        <w:t xml:space="preserve"> 2</w:t>
      </w:r>
      <w:r w:rsidR="004703C5">
        <w:rPr>
          <w:rFonts w:cstheme="minorHAnsi"/>
          <w:b/>
        </w:rPr>
        <w:t xml:space="preserve">, </w:t>
      </w:r>
      <w:r w:rsidR="00367AAA">
        <w:rPr>
          <w:rFonts w:cstheme="minorHAnsi"/>
          <w:b/>
        </w:rPr>
        <w:t>Email 2</w:t>
      </w:r>
    </w:p>
    <w:p w:rsidR="00CB42EC" w:rsidRDefault="00CB42EC" w14:paraId="16DC6726" w14:textId="77777777">
      <w:pPr>
        <w:jc w:val="center"/>
        <w:rPr>
          <w:rFonts w:cstheme="minorHAnsi"/>
          <w:b/>
        </w:rPr>
      </w:pPr>
    </w:p>
    <w:p w:rsidR="00CB42EC" w:rsidRDefault="00CB42EC" w14:paraId="206DCA83" w14:textId="77777777">
      <w:pPr>
        <w:jc w:val="center"/>
        <w:rPr>
          <w:rFonts w:cstheme="minorHAnsi"/>
          <w:b/>
        </w:rPr>
      </w:pPr>
    </w:p>
    <w:p w:rsidR="00C100F3" w:rsidRDefault="00C100F3" w14:paraId="2EFED5CA" w14:textId="77777777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Reporte final de trabajo de grado para optar al título de Ingeniero de Sistemas </w:t>
      </w:r>
    </w:p>
    <w:p w:rsidR="00C100F3" w:rsidRDefault="00C100F3" w14:paraId="015C63D4" w14:textId="35D8BBC5">
      <w:pPr>
        <w:jc w:val="center"/>
        <w:rPr>
          <w:rFonts w:cstheme="minorHAnsi"/>
          <w:b/>
        </w:rPr>
      </w:pPr>
    </w:p>
    <w:p w:rsidR="00B01E93" w:rsidRDefault="00B01E93" w14:paraId="56A8354E" w14:textId="77777777">
      <w:pPr>
        <w:jc w:val="center"/>
        <w:rPr>
          <w:rFonts w:cstheme="minorHAnsi"/>
          <w:b/>
        </w:rPr>
      </w:pPr>
    </w:p>
    <w:p w:rsidR="00C100F3" w:rsidP="00C100F3" w:rsidRDefault="00C100F3" w14:paraId="506E6D65" w14:textId="0FA51951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Asesor:  Nombre de Director, Título académico Director (PhD, </w:t>
      </w:r>
      <w:proofErr w:type="spellStart"/>
      <w:r>
        <w:rPr>
          <w:rFonts w:cstheme="minorHAnsi"/>
          <w:b/>
        </w:rPr>
        <w:t>MSc</w:t>
      </w:r>
      <w:proofErr w:type="spellEnd"/>
      <w:r>
        <w:rPr>
          <w:rFonts w:cstheme="minorHAnsi"/>
          <w:b/>
        </w:rPr>
        <w:t>) en área de desempeño</w:t>
      </w:r>
    </w:p>
    <w:p w:rsidR="00B01E93" w:rsidP="00C100F3" w:rsidRDefault="00B01E93" w14:paraId="4BC8ED06" w14:textId="3EA18B6D">
      <w:pPr>
        <w:jc w:val="center"/>
        <w:rPr>
          <w:rFonts w:cstheme="minorHAnsi"/>
          <w:b/>
        </w:rPr>
      </w:pPr>
    </w:p>
    <w:p w:rsidR="00B01E93" w:rsidP="00C100F3" w:rsidRDefault="00B01E93" w14:paraId="566EB33B" w14:textId="77777777">
      <w:pPr>
        <w:jc w:val="center"/>
        <w:rPr>
          <w:rFonts w:cstheme="minorHAnsi"/>
          <w:b/>
        </w:rPr>
      </w:pPr>
    </w:p>
    <w:p w:rsidR="00C100F3" w:rsidP="00C100F3" w:rsidRDefault="006321E0" w14:paraId="37678A12" w14:textId="77777777">
      <w:pPr>
        <w:jc w:val="center"/>
        <w:rPr>
          <w:rFonts w:cstheme="minorHAnsi"/>
          <w:b/>
        </w:rPr>
      </w:pPr>
      <w:r>
        <w:rPr>
          <w:noProof/>
          <w:lang w:eastAsia="es-CO"/>
        </w:rPr>
        <w:drawing>
          <wp:anchor distT="0" distB="6985" distL="114300" distR="114300" simplePos="0" relativeHeight="125828658" behindDoc="0" locked="0" layoutInCell="1" allowOverlap="1" wp14:anchorId="254C7C19" wp14:editId="02418EB5">
            <wp:simplePos x="0" y="0"/>
            <wp:positionH relativeFrom="column">
              <wp:posOffset>1962785</wp:posOffset>
            </wp:positionH>
            <wp:positionV relativeFrom="paragraph">
              <wp:posOffset>111125</wp:posOffset>
            </wp:positionV>
            <wp:extent cx="1880870" cy="1892300"/>
            <wp:effectExtent l="0" t="0" r="0" b="0"/>
            <wp:wrapSquare wrapText="bothSides"/>
            <wp:docPr id="1" name="Imagen 68" descr="http://investigaciones.usbcali.edu.co/ockham/images/logou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8" descr="http://investigaciones.usbcali.edu.co/ockham/images/logous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00F3" w:rsidRDefault="00C100F3" w14:paraId="1A289355" w14:textId="77777777">
      <w:pPr>
        <w:jc w:val="center"/>
        <w:rPr>
          <w:rFonts w:cstheme="minorHAnsi"/>
          <w:b/>
        </w:rPr>
      </w:pPr>
    </w:p>
    <w:p w:rsidR="00CB42EC" w:rsidRDefault="00CB42EC" w14:paraId="21A8DF99" w14:textId="77777777">
      <w:pPr>
        <w:jc w:val="center"/>
        <w:rPr>
          <w:rFonts w:cstheme="minorHAnsi"/>
          <w:b/>
        </w:rPr>
      </w:pPr>
    </w:p>
    <w:p w:rsidR="00CB42EC" w:rsidRDefault="00CB42EC" w14:paraId="6696C181" w14:textId="77777777">
      <w:pPr>
        <w:jc w:val="center"/>
        <w:rPr>
          <w:rFonts w:cstheme="minorHAnsi"/>
          <w:b/>
        </w:rPr>
      </w:pPr>
    </w:p>
    <w:p w:rsidR="00CB42EC" w:rsidRDefault="00CB42EC" w14:paraId="408A524C" w14:textId="77777777">
      <w:pPr>
        <w:jc w:val="center"/>
        <w:rPr>
          <w:rFonts w:cstheme="minorHAnsi"/>
          <w:b/>
        </w:rPr>
      </w:pPr>
    </w:p>
    <w:p w:rsidR="00CB42EC" w:rsidRDefault="00CB42EC" w14:paraId="1583FEAF" w14:textId="77777777">
      <w:pPr>
        <w:rPr>
          <w:rFonts w:cstheme="minorHAnsi"/>
          <w:b/>
        </w:rPr>
      </w:pPr>
    </w:p>
    <w:p w:rsidR="00CB42EC" w:rsidRDefault="00CB42EC" w14:paraId="03CE4796" w14:textId="77777777">
      <w:pPr>
        <w:jc w:val="center"/>
        <w:rPr>
          <w:rFonts w:cstheme="minorHAnsi"/>
          <w:b/>
        </w:rPr>
      </w:pPr>
    </w:p>
    <w:p w:rsidR="00CB42EC" w:rsidRDefault="00CB42EC" w14:paraId="1B9CE7F6" w14:textId="77777777">
      <w:pPr>
        <w:jc w:val="center"/>
        <w:rPr>
          <w:rFonts w:cstheme="minorHAnsi"/>
          <w:b/>
        </w:rPr>
      </w:pPr>
    </w:p>
    <w:p w:rsidR="00CB42EC" w:rsidRDefault="00CB42EC" w14:paraId="6D7B911F" w14:textId="77777777">
      <w:pPr>
        <w:jc w:val="center"/>
        <w:rPr>
          <w:rFonts w:cstheme="minorHAnsi"/>
          <w:b/>
        </w:rPr>
      </w:pPr>
    </w:p>
    <w:p w:rsidR="00CB42EC" w:rsidRDefault="00CB42EC" w14:paraId="387B3A6A" w14:textId="77777777">
      <w:pPr>
        <w:jc w:val="center"/>
        <w:rPr>
          <w:rFonts w:cstheme="minorHAnsi"/>
          <w:b/>
        </w:rPr>
      </w:pPr>
    </w:p>
    <w:p w:rsidR="00CB42EC" w:rsidRDefault="00CB42EC" w14:paraId="6A7CBA90" w14:textId="77777777">
      <w:pPr>
        <w:jc w:val="center"/>
        <w:rPr>
          <w:rFonts w:cstheme="minorHAnsi"/>
          <w:b/>
        </w:rPr>
      </w:pPr>
    </w:p>
    <w:p w:rsidR="00CB42EC" w:rsidRDefault="00CB42EC" w14:paraId="4E0E2025" w14:textId="77777777">
      <w:pPr>
        <w:jc w:val="center"/>
        <w:rPr>
          <w:rFonts w:cstheme="minorHAnsi"/>
          <w:b/>
        </w:rPr>
      </w:pPr>
    </w:p>
    <w:p w:rsidR="00CB42EC" w:rsidRDefault="00CB42EC" w14:paraId="0EF4129F" w14:textId="14C1B158">
      <w:pPr>
        <w:jc w:val="center"/>
        <w:rPr>
          <w:rFonts w:cstheme="minorHAnsi"/>
          <w:b/>
        </w:rPr>
      </w:pPr>
    </w:p>
    <w:p w:rsidR="00B01E93" w:rsidRDefault="00B01E93" w14:paraId="65BD2A86" w14:textId="77777777">
      <w:pPr>
        <w:jc w:val="center"/>
        <w:rPr>
          <w:rFonts w:cstheme="minorHAnsi"/>
          <w:b/>
        </w:rPr>
      </w:pPr>
    </w:p>
    <w:p w:rsidR="00CB42EC" w:rsidRDefault="00C100F3" w14:paraId="447B15CF" w14:textId="77777777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Universidad de San </w:t>
      </w:r>
      <w:r w:rsidR="006321E0">
        <w:rPr>
          <w:rFonts w:cstheme="minorHAnsi"/>
          <w:b/>
        </w:rPr>
        <w:t>Buenaventura Colombia</w:t>
      </w:r>
    </w:p>
    <w:p w:rsidR="00CB42EC" w:rsidRDefault="00CB42EC" w14:paraId="41007AF2" w14:textId="77777777">
      <w:pPr>
        <w:jc w:val="center"/>
        <w:rPr>
          <w:rFonts w:cstheme="minorHAnsi"/>
          <w:b/>
        </w:rPr>
      </w:pPr>
    </w:p>
    <w:p w:rsidR="00CB42EC" w:rsidRDefault="00C100F3" w14:paraId="4A795A19" w14:textId="77777777">
      <w:pPr>
        <w:jc w:val="center"/>
        <w:rPr>
          <w:rFonts w:cstheme="minorHAnsi"/>
          <w:b/>
        </w:rPr>
      </w:pPr>
      <w:r>
        <w:rPr>
          <w:rFonts w:cstheme="minorHAnsi"/>
          <w:b/>
        </w:rPr>
        <w:t>Facultad de Ingeniería</w:t>
      </w:r>
    </w:p>
    <w:p w:rsidR="00CB42EC" w:rsidRDefault="00C100F3" w14:paraId="2C825629" w14:textId="77777777">
      <w:pPr>
        <w:jc w:val="center"/>
        <w:rPr>
          <w:rFonts w:cstheme="minorHAnsi"/>
          <w:b/>
        </w:rPr>
      </w:pPr>
      <w:r>
        <w:rPr>
          <w:rFonts w:cstheme="minorHAnsi"/>
          <w:b/>
        </w:rPr>
        <w:t>Programa Académico Ingeniería de Sistemas</w:t>
      </w:r>
    </w:p>
    <w:p w:rsidR="00CB42EC" w:rsidRDefault="00C100F3" w14:paraId="1F303E02" w14:textId="77777777">
      <w:pPr>
        <w:jc w:val="center"/>
        <w:rPr>
          <w:rFonts w:cstheme="minorHAnsi"/>
          <w:b/>
        </w:rPr>
      </w:pPr>
      <w:r>
        <w:rPr>
          <w:rFonts w:cstheme="minorHAnsi"/>
          <w:b/>
        </w:rPr>
        <w:t>Santiago de Cali, Colombia</w:t>
      </w:r>
    </w:p>
    <w:p w:rsidR="00CB42EC" w:rsidRDefault="006321E0" w14:paraId="18C7A7C6" w14:textId="77777777">
      <w:pPr>
        <w:jc w:val="center"/>
        <w:rPr>
          <w:rFonts w:cstheme="minorHAnsi"/>
          <w:b/>
        </w:rPr>
      </w:pPr>
      <w:r>
        <w:rPr>
          <w:rFonts w:cstheme="minorHAnsi"/>
          <w:b/>
        </w:rPr>
        <w:t>Mes, Año</w:t>
      </w:r>
    </w:p>
    <w:p w:rsidR="00CB42EC" w:rsidRDefault="00CB42EC" w14:paraId="3E7C10A0" w14:textId="77777777">
      <w:pPr>
        <w:rPr>
          <w:rFonts w:cstheme="minorHAnsi"/>
        </w:rPr>
      </w:pPr>
    </w:p>
    <w:p w:rsidR="00CB42EC" w:rsidRDefault="00CB42EC" w14:paraId="38969EB8" w14:textId="77777777">
      <w:pPr>
        <w:rPr>
          <w:rFonts w:cstheme="minorHAnsi"/>
        </w:rPr>
      </w:pPr>
    </w:p>
    <w:p w:rsidR="006321E0" w:rsidRDefault="006321E0" w14:paraId="0553D576" w14:textId="77777777">
      <w:pPr>
        <w:rPr>
          <w:rFonts w:cstheme="minorHAnsi"/>
        </w:rPr>
      </w:pPr>
    </w:p>
    <w:p w:rsidR="006321E0" w:rsidRDefault="006321E0" w14:paraId="4FF7E435" w14:textId="77777777">
      <w:pPr>
        <w:rPr>
          <w:rFonts w:cstheme="minorHAnsi"/>
        </w:rPr>
      </w:pPr>
    </w:p>
    <w:p w:rsidR="006321E0" w:rsidRDefault="006321E0" w14:paraId="73FA9B58" w14:textId="77777777">
      <w:pPr>
        <w:rPr>
          <w:rFonts w:cstheme="minorHAnsi"/>
        </w:rPr>
      </w:pPr>
    </w:p>
    <w:p w:rsidR="006321E0" w:rsidRDefault="006321E0" w14:paraId="702673DB" w14:textId="77777777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:rsidR="006321E0" w:rsidRDefault="006321E0" w14:paraId="0E378030" w14:textId="6B08161B">
      <w:pPr>
        <w:rPr>
          <w:rFonts w:cstheme="minorHAnsi"/>
        </w:rPr>
      </w:pPr>
    </w:p>
    <w:p w:rsidR="00B14FCB" w:rsidRDefault="00B14FCB" w14:paraId="3044EC44" w14:textId="77777777">
      <w:pPr>
        <w:rPr>
          <w:rFonts w:cstheme="minorHAnsi"/>
        </w:rPr>
      </w:pPr>
    </w:p>
    <w:p w:rsidR="008C1965" w:rsidRDefault="00B14FCB" w14:paraId="5F21799A" w14:textId="45700B39">
      <w:pPr>
        <w:rPr>
          <w:rFonts w:cstheme="minorHAnsi"/>
        </w:rPr>
      </w:pPr>
      <w:r>
        <w:rPr>
          <w:rFonts w:cstheme="minorHAnsi"/>
        </w:rPr>
        <w:t>Cómo citar/r</w:t>
      </w:r>
      <w:r w:rsidR="00827889">
        <w:rPr>
          <w:rFonts w:cstheme="minorHAnsi"/>
        </w:rPr>
        <w:t xml:space="preserve">eferencia: 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30"/>
        <w:gridCol w:w="6091"/>
      </w:tblGrid>
      <w:tr w:rsidR="009D4AB0" w:rsidTr="009D4AB0" w14:paraId="13D387A4" w14:textId="77777777">
        <w:tc>
          <w:tcPr>
            <w:tcW w:w="2830" w:type="dxa"/>
          </w:tcPr>
          <w:p w:rsidR="009D4AB0" w:rsidP="009D4AB0" w:rsidRDefault="009D4AB0" w14:paraId="26088A85" w14:textId="1B5D7B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(Apellido1 &amp; Apellido2, Año)  </w:t>
            </w:r>
          </w:p>
          <w:p w:rsidR="009D4AB0" w:rsidRDefault="009D4AB0" w14:paraId="791AB48B" w14:textId="77777777">
            <w:pPr>
              <w:rPr>
                <w:rFonts w:cstheme="minorHAnsi"/>
              </w:rPr>
            </w:pPr>
          </w:p>
        </w:tc>
        <w:tc>
          <w:tcPr>
            <w:tcW w:w="6091" w:type="dxa"/>
          </w:tcPr>
          <w:p w:rsidR="009D4AB0" w:rsidRDefault="009D4AB0" w14:paraId="108D3268" w14:textId="238B110B">
            <w:pPr>
              <w:rPr>
                <w:rFonts w:cstheme="minorHAnsi"/>
              </w:rPr>
            </w:pPr>
            <w:r>
              <w:rPr>
                <w:rFonts w:cstheme="minorHAnsi"/>
              </w:rPr>
              <w:t>Apellido 1, InicialNombre1, Apellido 2, InicialNombre2, (Año) “Título del proyecto de grado”. Trabajo de grado Ingeniería de Sistemas, Universidad de San Buenaventura Cali, Facultad de Ingeniería, Año</w:t>
            </w:r>
          </w:p>
        </w:tc>
      </w:tr>
    </w:tbl>
    <w:p w:rsidR="009D4AB0" w:rsidRDefault="009D4AB0" w14:paraId="766B5F92" w14:textId="77777777">
      <w:pPr>
        <w:rPr>
          <w:rFonts w:cstheme="minorHAnsi"/>
        </w:rPr>
      </w:pPr>
    </w:p>
    <w:p w:rsidR="008C1965" w:rsidRDefault="008C1965" w14:paraId="63F48FEB" w14:textId="77777777">
      <w:pPr>
        <w:rPr>
          <w:rFonts w:cstheme="minorHAnsi"/>
        </w:rPr>
      </w:pPr>
    </w:p>
    <w:p w:rsidR="00827889" w:rsidRDefault="00EE6451" w14:paraId="7D0260CC" w14:textId="1EEDCAD5">
      <w:pPr>
        <w:rPr>
          <w:rFonts w:cstheme="minorHAnsi"/>
        </w:rPr>
      </w:pPr>
      <w:r>
        <w:rPr>
          <w:rFonts w:cstheme="minorHAnsi"/>
        </w:rPr>
        <w:t>.</w:t>
      </w:r>
      <w:r w:rsidR="008C1965">
        <w:rPr>
          <w:rFonts w:cstheme="minorHAnsi"/>
        </w:rPr>
        <w:t xml:space="preserve"> </w:t>
      </w:r>
    </w:p>
    <w:p w:rsidR="00827889" w:rsidRDefault="00827889" w14:paraId="1582ECE5" w14:textId="77777777">
      <w:pPr>
        <w:rPr>
          <w:rFonts w:cstheme="minorHAnsi"/>
        </w:rPr>
      </w:pPr>
    </w:p>
    <w:p w:rsidR="007C4A14" w:rsidRDefault="007C4A14" w14:paraId="023D6D02" w14:textId="77777777">
      <w:pPr>
        <w:rPr>
          <w:rFonts w:cstheme="minorHAnsi"/>
        </w:rPr>
      </w:pPr>
      <w:r>
        <w:rPr>
          <w:rFonts w:cs="Times New Roman"/>
          <w:b/>
          <w:noProof/>
          <w:szCs w:val="24"/>
          <w:lang w:eastAsia="es-CO"/>
        </w:rPr>
        <w:drawing>
          <wp:inline distT="0" distB="0" distL="0" distR="0" wp14:anchorId="59ACD540" wp14:editId="567DEA24">
            <wp:extent cx="762000" cy="287979"/>
            <wp:effectExtent l="0" t="0" r="0" b="0"/>
            <wp:docPr id="11" name="Imagen 1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_Creative_Common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637" cy="30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0"/>
      <w:r>
        <w:rPr>
          <w:rFonts w:cs="Times New Roman"/>
          <w:b/>
          <w:noProof/>
          <w:szCs w:val="24"/>
          <w:lang w:eastAsia="es-CO"/>
        </w:rPr>
        <w:drawing>
          <wp:inline distT="0" distB="0" distL="0" distR="0" wp14:anchorId="378C4484" wp14:editId="1B2D42D6">
            <wp:extent cx="771525" cy="269938"/>
            <wp:effectExtent l="0" t="0" r="0" b="0"/>
            <wp:docPr id="13" name="Imagen 1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cencia_Creative_Commons_Atri_NoComer_Compartir_SinDer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894" cy="2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Refdecomentario"/>
        </w:rPr>
        <w:commentReference w:id="0"/>
      </w:r>
    </w:p>
    <w:p w:rsidR="007C4A14" w:rsidRDefault="007C4A14" w14:paraId="098BA8B7" w14:textId="3645F07F">
      <w:pPr>
        <w:rPr>
          <w:rFonts w:cstheme="minorHAnsi"/>
        </w:rPr>
      </w:pPr>
    </w:p>
    <w:p w:rsidR="00B14FCB" w:rsidRDefault="00B14FCB" w14:paraId="34280D42" w14:textId="77777777">
      <w:pPr>
        <w:rPr>
          <w:rFonts w:cstheme="minorHAnsi"/>
        </w:rPr>
      </w:pPr>
    </w:p>
    <w:p w:rsidR="007C4A14" w:rsidRDefault="007C4A14" w14:paraId="4DD436CB" w14:textId="77777777">
      <w:pPr>
        <w:rPr>
          <w:rFonts w:cstheme="minorHAnsi"/>
        </w:rPr>
      </w:pPr>
    </w:p>
    <w:p w:rsidR="007C4A14" w:rsidRDefault="007C4A14" w14:paraId="6146F110" w14:textId="77777777">
      <w:pPr>
        <w:rPr>
          <w:rFonts w:cstheme="minorHAnsi"/>
        </w:rPr>
      </w:pPr>
    </w:p>
    <w:p w:rsidR="006321E0" w:rsidP="006321E0" w:rsidRDefault="006321E0" w14:paraId="799ACFDF" w14:textId="77777777">
      <w:pPr>
        <w:jc w:val="center"/>
        <w:rPr>
          <w:rFonts w:cs="Times New Roman"/>
        </w:rPr>
      </w:pPr>
      <w:r w:rsidRPr="00D63F3A">
        <w:rPr>
          <w:rFonts w:cs="Times New Roman"/>
          <w:b/>
        </w:rPr>
        <w:t>Bibliotecas Universidad de San Buenaventura</w:t>
      </w:r>
    </w:p>
    <w:p w:rsidRPr="00D63F3A" w:rsidR="006321E0" w:rsidP="006321E0" w:rsidRDefault="006321E0" w14:paraId="43258EC7" w14:textId="77777777">
      <w:pPr>
        <w:jc w:val="center"/>
        <w:rPr>
          <w:rFonts w:cs="Times New Roman"/>
          <w:b/>
        </w:rPr>
      </w:pPr>
      <w:r w:rsidRPr="006860ED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16EF0718" wp14:editId="6AEFEEC2">
                <wp:simplePos x="0" y="0"/>
                <wp:positionH relativeFrom="margin">
                  <wp:posOffset>2822271</wp:posOffset>
                </wp:positionH>
                <wp:positionV relativeFrom="paragraph">
                  <wp:posOffset>168275</wp:posOffset>
                </wp:positionV>
                <wp:extent cx="2171700" cy="4953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991" w:rsidP="006321E0" w:rsidRDefault="005F5991" w14:paraId="6C8FDC73" w14:textId="77777777">
                            <w:pPr>
                              <w:spacing w:line="276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D63F3A">
                              <w:rPr>
                                <w:rFonts w:cs="Times New Roman"/>
                              </w:rPr>
                              <w:t xml:space="preserve">Biblioteca Digital </w:t>
                            </w:r>
                            <w:r>
                              <w:rPr>
                                <w:rFonts w:cs="Times New Roman"/>
                              </w:rPr>
                              <w:t>(</w:t>
                            </w:r>
                            <w:r w:rsidRPr="00D63F3A">
                              <w:rPr>
                                <w:rFonts w:cs="Times New Roman"/>
                              </w:rPr>
                              <w:t>Repositorio</w:t>
                            </w:r>
                            <w:r>
                              <w:rPr>
                                <w:rFonts w:cs="Times New Roman"/>
                              </w:rPr>
                              <w:t>)</w:t>
                            </w:r>
                          </w:p>
                          <w:p w:rsidR="005F5991" w:rsidP="006321E0" w:rsidRDefault="005F5991" w14:paraId="66091F70" w14:textId="77777777">
                            <w:pPr>
                              <w:spacing w:line="276" w:lineRule="auto"/>
                              <w:jc w:val="center"/>
                            </w:pPr>
                            <w:r w:rsidRPr="00D63F3A">
                              <w:rPr>
                                <w:rFonts w:cs="Times New Roman"/>
                              </w:rPr>
                              <w:t>http://bibliotecadigital.usb.edu.co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6EF0718">
                <v:stroke joinstyle="miter"/>
                <v:path gradientshapeok="t" o:connecttype="rect"/>
              </v:shapetype>
              <v:shape id="Cuadro de texto 2" style="position:absolute;left:0;text-align:left;margin-left:222.25pt;margin-top:13.25pt;width:171pt;height:39pt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">
                <v:textbox>
                  <w:txbxContent>
                    <w:p w:rsidR="005F5991" w:rsidP="006321E0" w:rsidRDefault="005F5991" w14:paraId="6C8FDC73" w14:textId="77777777">
                      <w:pPr>
                        <w:spacing w:line="276" w:lineRule="auto"/>
                        <w:jc w:val="center"/>
                        <w:rPr>
                          <w:rFonts w:cs="Times New Roman"/>
                        </w:rPr>
                      </w:pPr>
                      <w:r w:rsidRPr="00D63F3A">
                        <w:rPr>
                          <w:rFonts w:cs="Times New Roman"/>
                        </w:rPr>
                        <w:t xml:space="preserve">Biblioteca Digital </w:t>
                      </w:r>
                      <w:r>
                        <w:rPr>
                          <w:rFonts w:cs="Times New Roman"/>
                        </w:rPr>
                        <w:t>(</w:t>
                      </w:r>
                      <w:r w:rsidRPr="00D63F3A">
                        <w:rPr>
                          <w:rFonts w:cs="Times New Roman"/>
                        </w:rPr>
                        <w:t>Repositorio</w:t>
                      </w:r>
                      <w:r>
                        <w:rPr>
                          <w:rFonts w:cs="Times New Roman"/>
                        </w:rPr>
                        <w:t>)</w:t>
                      </w:r>
                    </w:p>
                    <w:p w:rsidR="005F5991" w:rsidP="006321E0" w:rsidRDefault="005F5991" w14:paraId="66091F70" w14:textId="77777777">
                      <w:pPr>
                        <w:spacing w:line="276" w:lineRule="auto"/>
                        <w:jc w:val="center"/>
                      </w:pPr>
                      <w:r w:rsidRPr="00D63F3A">
                        <w:rPr>
                          <w:rFonts w:cs="Times New Roman"/>
                        </w:rPr>
                        <w:t>http://bibliotecadigital.usb.edu.co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60ED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11A77DAB" wp14:editId="618CBFE4">
                <wp:simplePos x="0" y="0"/>
                <wp:positionH relativeFrom="margin">
                  <wp:posOffset>1466850</wp:posOffset>
                </wp:positionH>
                <wp:positionV relativeFrom="paragraph">
                  <wp:posOffset>102235</wp:posOffset>
                </wp:positionV>
                <wp:extent cx="1457325" cy="1404620"/>
                <wp:effectExtent l="0" t="0" r="9525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991" w:rsidP="006321E0" w:rsidRDefault="005F5991" w14:paraId="5575F848" w14:textId="77777777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69109CDA" wp14:editId="3D5E4185">
                                  <wp:extent cx="1181100" cy="527166"/>
                                  <wp:effectExtent l="0" t="0" r="0" b="635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Logo_BDUSB_Firma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1100" cy="5271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style="position:absolute;left:0;text-align:left;margin-left:115.5pt;margin-top:8.05pt;width:114.75pt;height:110.6pt;z-index:25198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" w14:anchorId="11A77DAB">
                <v:textbox style="mso-fit-shape-to-text:t">
                  <w:txbxContent>
                    <w:p w:rsidR="005F5991" w:rsidP="006321E0" w:rsidRDefault="005F5991" w14:paraId="5575F848" w14:textId="77777777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69109CDA" wp14:editId="3D5E4185">
                            <wp:extent cx="1181100" cy="527166"/>
                            <wp:effectExtent l="0" t="0" r="0" b="635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Logo_BDUSB_Firma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1100" cy="5271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Pr="006860ED" w:rsidR="006321E0" w:rsidP="006321E0" w:rsidRDefault="006321E0" w14:paraId="12E3505F" w14:textId="77777777">
      <w:pPr>
        <w:pStyle w:val="Prrafodelista"/>
        <w:spacing w:line="480" w:lineRule="auto"/>
        <w:ind w:left="360"/>
        <w:rPr>
          <w:rFonts w:cs="Times New Roman"/>
        </w:rPr>
      </w:pPr>
    </w:p>
    <w:p w:rsidR="006321E0" w:rsidP="006321E0" w:rsidRDefault="006321E0" w14:paraId="358F0B74" w14:textId="77777777">
      <w:pPr>
        <w:pStyle w:val="Prrafodelista"/>
        <w:spacing w:line="480" w:lineRule="auto"/>
        <w:ind w:left="360"/>
        <w:rPr>
          <w:rFonts w:cs="Times New Roman"/>
        </w:rPr>
      </w:pPr>
    </w:p>
    <w:p w:rsidRPr="00D63F3A" w:rsidR="006321E0" w:rsidP="006321E0" w:rsidRDefault="006321E0" w14:paraId="4BB72ACB" w14:textId="77777777">
      <w:pPr>
        <w:pStyle w:val="Prrafodelista"/>
        <w:numPr>
          <w:ilvl w:val="0"/>
          <w:numId w:val="53"/>
        </w:numPr>
        <w:spacing w:line="360" w:lineRule="auto"/>
        <w:ind w:left="360"/>
        <w:rPr>
          <w:rFonts w:cs="Times New Roman"/>
        </w:rPr>
      </w:pPr>
      <w:r w:rsidRPr="00D63F3A">
        <w:rPr>
          <w:rFonts w:cs="Times New Roman"/>
        </w:rPr>
        <w:t>Biblioteca Fray Alberto Montealegre OFM - Bogotá.</w:t>
      </w:r>
    </w:p>
    <w:p w:rsidRPr="00D63F3A" w:rsidR="006321E0" w:rsidP="006321E0" w:rsidRDefault="006321E0" w14:paraId="4CF19CCA" w14:textId="77777777">
      <w:pPr>
        <w:pStyle w:val="Prrafodelista"/>
        <w:numPr>
          <w:ilvl w:val="0"/>
          <w:numId w:val="53"/>
        </w:numPr>
        <w:spacing w:line="360" w:lineRule="auto"/>
        <w:ind w:left="360"/>
        <w:jc w:val="both"/>
        <w:rPr>
          <w:rFonts w:cs="Times New Roman"/>
        </w:rPr>
      </w:pPr>
      <w:r w:rsidRPr="00D63F3A">
        <w:rPr>
          <w:rFonts w:cs="Times New Roman"/>
        </w:rPr>
        <w:t>Biblioteca Fray Arturo Calle Restrepo OFM</w:t>
      </w:r>
      <w:r w:rsidRPr="00D63F3A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- </w:t>
      </w:r>
      <w:r w:rsidRPr="00D63F3A">
        <w:rPr>
          <w:rFonts w:cs="Times New Roman"/>
        </w:rPr>
        <w:t>Medellín</w:t>
      </w:r>
      <w:r>
        <w:rPr>
          <w:rFonts w:cs="Times New Roman"/>
        </w:rPr>
        <w:t xml:space="preserve">, </w:t>
      </w:r>
      <w:r w:rsidRPr="00D63F3A">
        <w:rPr>
          <w:rFonts w:cs="Times New Roman"/>
        </w:rPr>
        <w:t>Bello,</w:t>
      </w:r>
      <w:r>
        <w:rPr>
          <w:rFonts w:cs="Times New Roman"/>
        </w:rPr>
        <w:t xml:space="preserve"> </w:t>
      </w:r>
      <w:r w:rsidRPr="00D63F3A">
        <w:rPr>
          <w:rFonts w:cs="Times New Roman"/>
        </w:rPr>
        <w:t>Armenia</w:t>
      </w:r>
      <w:r>
        <w:rPr>
          <w:rFonts w:cs="Times New Roman"/>
        </w:rPr>
        <w:t xml:space="preserve">, </w:t>
      </w:r>
      <w:r w:rsidRPr="00D63F3A">
        <w:rPr>
          <w:rFonts w:cs="Times New Roman"/>
        </w:rPr>
        <w:t>Ibagué.</w:t>
      </w:r>
    </w:p>
    <w:p w:rsidRPr="00D63F3A" w:rsidR="006321E0" w:rsidP="006321E0" w:rsidRDefault="006321E0" w14:paraId="6C18D290" w14:textId="77777777">
      <w:pPr>
        <w:pStyle w:val="Prrafodelista"/>
        <w:numPr>
          <w:ilvl w:val="0"/>
          <w:numId w:val="53"/>
        </w:numPr>
        <w:spacing w:line="360" w:lineRule="auto"/>
        <w:ind w:left="360"/>
        <w:rPr>
          <w:rFonts w:cs="Times New Roman"/>
        </w:rPr>
      </w:pPr>
      <w:r w:rsidRPr="00D63F3A">
        <w:rPr>
          <w:rFonts w:cs="Times New Roman"/>
        </w:rPr>
        <w:t xml:space="preserve">Departamento de Biblioteca </w:t>
      </w:r>
      <w:r>
        <w:rPr>
          <w:rFonts w:cs="Times New Roman"/>
        </w:rPr>
        <w:t>-</w:t>
      </w:r>
      <w:r w:rsidRPr="00D63F3A">
        <w:rPr>
          <w:rFonts w:cs="Times New Roman"/>
        </w:rPr>
        <w:t xml:space="preserve"> Cali.</w:t>
      </w:r>
    </w:p>
    <w:p w:rsidR="006321E0" w:rsidP="006321E0" w:rsidRDefault="006321E0" w14:paraId="0F52CEB5" w14:textId="77777777">
      <w:pPr>
        <w:pStyle w:val="Prrafodelista"/>
        <w:numPr>
          <w:ilvl w:val="0"/>
          <w:numId w:val="53"/>
        </w:numPr>
        <w:spacing w:line="360" w:lineRule="auto"/>
        <w:ind w:left="360"/>
        <w:rPr>
          <w:rFonts w:cs="Times New Roman"/>
        </w:rPr>
      </w:pPr>
      <w:r w:rsidRPr="00D63F3A">
        <w:rPr>
          <w:rFonts w:cs="Times New Roman"/>
        </w:rPr>
        <w:t xml:space="preserve">Biblioteca Central Fray Antonio de Marchena </w:t>
      </w:r>
      <w:r>
        <w:rPr>
          <w:rFonts w:cs="Times New Roman"/>
        </w:rPr>
        <w:t>–</w:t>
      </w:r>
      <w:r w:rsidRPr="00D63F3A">
        <w:rPr>
          <w:rFonts w:cs="Times New Roman"/>
        </w:rPr>
        <w:t xml:space="preserve"> Cartagena.</w:t>
      </w:r>
    </w:p>
    <w:p w:rsidR="006321E0" w:rsidP="006321E0" w:rsidRDefault="006321E0" w14:paraId="76D0BAE9" w14:textId="1341BA25">
      <w:pPr>
        <w:jc w:val="center"/>
        <w:rPr>
          <w:rFonts w:cs="Times New Roman"/>
          <w:b/>
        </w:rPr>
      </w:pPr>
    </w:p>
    <w:p w:rsidR="00B14FCB" w:rsidP="006321E0" w:rsidRDefault="00B14FCB" w14:paraId="5B8EDAE2" w14:textId="77777777">
      <w:pPr>
        <w:jc w:val="center"/>
        <w:rPr>
          <w:rFonts w:cs="Times New Roman"/>
          <w:b/>
        </w:rPr>
      </w:pPr>
    </w:p>
    <w:p w:rsidR="006321E0" w:rsidP="006321E0" w:rsidRDefault="006321E0" w14:paraId="409F6F96" w14:textId="77777777">
      <w:pPr>
        <w:jc w:val="center"/>
        <w:rPr>
          <w:rFonts w:cs="Times New Roman"/>
          <w:b/>
        </w:rPr>
      </w:pPr>
      <w:r w:rsidRPr="00D63F3A">
        <w:rPr>
          <w:rFonts w:cs="Times New Roman"/>
          <w:b/>
        </w:rPr>
        <w:t>Universidad de San Buenaventura</w:t>
      </w:r>
      <w:r>
        <w:rPr>
          <w:rFonts w:cs="Times New Roman"/>
          <w:b/>
        </w:rPr>
        <w:t xml:space="preserve"> Colombia</w:t>
      </w:r>
    </w:p>
    <w:p w:rsidRPr="00D63F3A" w:rsidR="006321E0" w:rsidP="006321E0" w:rsidRDefault="006321E0" w14:paraId="3F88998B" w14:textId="77777777">
      <w:pPr>
        <w:rPr>
          <w:rFonts w:cs="Times New Roman"/>
        </w:rPr>
      </w:pPr>
      <w:r w:rsidRPr="00D63F3A">
        <w:rPr>
          <w:rFonts w:cs="Times New Roman"/>
        </w:rPr>
        <w:t>Universidad de San Buenaventura Colombia - http://www.usb.edu.co/</w:t>
      </w:r>
    </w:p>
    <w:p w:rsidRPr="00D63F3A" w:rsidR="006321E0" w:rsidP="006321E0" w:rsidRDefault="006321E0" w14:paraId="76775158" w14:textId="77777777">
      <w:pPr>
        <w:rPr>
          <w:rFonts w:cs="Times New Roman"/>
        </w:rPr>
      </w:pPr>
      <w:r w:rsidRPr="00D63F3A">
        <w:rPr>
          <w:rFonts w:cs="Times New Roman"/>
        </w:rPr>
        <w:t>Bogotá</w:t>
      </w:r>
      <w:r w:rsidRPr="00D63F3A">
        <w:rPr>
          <w:rFonts w:cs="Times New Roman"/>
          <w:b/>
        </w:rPr>
        <w:t xml:space="preserve"> - </w:t>
      </w:r>
      <w:r w:rsidRPr="00D63F3A">
        <w:rPr>
          <w:rFonts w:cs="Times New Roman"/>
        </w:rPr>
        <w:t>http://www.usbbog.edu.co</w:t>
      </w:r>
    </w:p>
    <w:p w:rsidRPr="00D63F3A" w:rsidR="006321E0" w:rsidP="006321E0" w:rsidRDefault="006321E0" w14:paraId="5A7893BB" w14:textId="77777777">
      <w:pPr>
        <w:rPr>
          <w:rFonts w:cs="Times New Roman"/>
        </w:rPr>
      </w:pPr>
      <w:r w:rsidRPr="00D63F3A">
        <w:rPr>
          <w:rFonts w:cs="Times New Roman"/>
        </w:rPr>
        <w:t>Medellín</w:t>
      </w:r>
      <w:r w:rsidRPr="00D63F3A">
        <w:rPr>
          <w:rFonts w:cs="Times New Roman"/>
          <w:b/>
        </w:rPr>
        <w:t xml:space="preserve"> - </w:t>
      </w:r>
      <w:r w:rsidRPr="00D63F3A">
        <w:rPr>
          <w:rFonts w:cs="Times New Roman"/>
        </w:rPr>
        <w:t>http://www.usbmed.edu.co</w:t>
      </w:r>
    </w:p>
    <w:p w:rsidRPr="00D63F3A" w:rsidR="006321E0" w:rsidP="006321E0" w:rsidRDefault="006321E0" w14:paraId="5EC84306" w14:textId="77777777">
      <w:pPr>
        <w:rPr>
          <w:rFonts w:cs="Times New Roman"/>
        </w:rPr>
      </w:pPr>
      <w:r w:rsidRPr="00D63F3A">
        <w:rPr>
          <w:rFonts w:cs="Times New Roman"/>
        </w:rPr>
        <w:t>Cali -</w:t>
      </w:r>
      <w:r w:rsidRPr="00D63F3A">
        <w:rPr>
          <w:rFonts w:cs="Times New Roman"/>
          <w:b/>
        </w:rPr>
        <w:t xml:space="preserve"> </w:t>
      </w:r>
      <w:r w:rsidRPr="00D63F3A">
        <w:rPr>
          <w:rFonts w:cs="Times New Roman"/>
        </w:rPr>
        <w:t>http://www.usbcali.edu.co</w:t>
      </w:r>
    </w:p>
    <w:p w:rsidRPr="00D63F3A" w:rsidR="006321E0" w:rsidP="006321E0" w:rsidRDefault="006321E0" w14:paraId="43C03211" w14:textId="77777777">
      <w:pPr>
        <w:rPr>
          <w:rFonts w:cs="Times New Roman"/>
        </w:rPr>
      </w:pPr>
      <w:r w:rsidRPr="00D63F3A">
        <w:rPr>
          <w:rFonts w:cs="Times New Roman"/>
        </w:rPr>
        <w:t>Cartagena - http://www.usbctg.edu.co</w:t>
      </w:r>
    </w:p>
    <w:p w:rsidRPr="00D63F3A" w:rsidR="006321E0" w:rsidP="006321E0" w:rsidRDefault="006321E0" w14:paraId="3F4D9DCD" w14:textId="77777777">
      <w:pPr>
        <w:rPr>
          <w:rFonts w:cs="Times New Roman"/>
        </w:rPr>
      </w:pPr>
      <w:r w:rsidRPr="00D63F3A">
        <w:rPr>
          <w:rFonts w:cs="Times New Roman"/>
        </w:rPr>
        <w:t>Editorial Bonaventuriana - http://www.editorialbonaventuriana.usb.edu.co/</w:t>
      </w:r>
    </w:p>
    <w:p w:rsidRPr="00D63F3A" w:rsidR="006321E0" w:rsidP="006321E0" w:rsidRDefault="006321E0" w14:paraId="1FABA355" w14:textId="77777777">
      <w:pPr>
        <w:rPr>
          <w:rFonts w:cs="Times New Roman"/>
        </w:rPr>
      </w:pPr>
      <w:r w:rsidRPr="00D63F3A">
        <w:rPr>
          <w:rFonts w:cs="Times New Roman"/>
        </w:rPr>
        <w:t>Revistas - http://revistas.usb.edu.co/</w:t>
      </w:r>
    </w:p>
    <w:p w:rsidR="006321E0" w:rsidP="006321E0" w:rsidRDefault="006321E0" w14:paraId="16A5AFE6" w14:textId="77777777">
      <w:pPr>
        <w:rPr>
          <w:rFonts w:cs="Times New Roman"/>
          <w:szCs w:val="24"/>
        </w:rPr>
      </w:pPr>
    </w:p>
    <w:p w:rsidR="00B14FCB" w:rsidRDefault="00B14FCB" w14:paraId="6D59D0FC" w14:textId="4AD84A6B">
      <w:pPr>
        <w:rPr>
          <w:rFonts w:cstheme="minorHAnsi"/>
        </w:rPr>
      </w:pPr>
      <w:r>
        <w:rPr>
          <w:rFonts w:cstheme="minorHAnsi"/>
        </w:rPr>
        <w:br w:type="page"/>
      </w:r>
    </w:p>
    <w:p w:rsidR="006321E0" w:rsidRDefault="006321E0" w14:paraId="66ABBCB1" w14:textId="77777777">
      <w:pPr>
        <w:rPr>
          <w:rFonts w:cstheme="minorHAnsi"/>
        </w:rPr>
      </w:pPr>
    </w:p>
    <w:p w:rsidR="00CB42EC" w:rsidRDefault="00CB42EC" w14:paraId="29B349DC" w14:textId="77777777">
      <w:pPr>
        <w:jc w:val="both"/>
        <w:rPr>
          <w:rFonts w:cstheme="minorHAnsi"/>
        </w:rPr>
      </w:pPr>
    </w:p>
    <w:p w:rsidR="00B14FCB" w:rsidP="00B14FCB" w:rsidRDefault="00B14FCB" w14:paraId="1C894AF5" w14:textId="77777777">
      <w:pPr>
        <w:jc w:val="center"/>
        <w:rPr>
          <w:rFonts w:cstheme="minorHAnsi"/>
          <w:b/>
        </w:rPr>
      </w:pPr>
    </w:p>
    <w:p w:rsidR="00B14FCB" w:rsidP="00B14FCB" w:rsidRDefault="00B14FCB" w14:paraId="09B5374C" w14:textId="77777777">
      <w:pPr>
        <w:jc w:val="center"/>
        <w:rPr>
          <w:rFonts w:cstheme="minorHAnsi"/>
          <w:b/>
        </w:rPr>
      </w:pPr>
    </w:p>
    <w:p w:rsidR="00033B8F" w:rsidP="00B14FCB" w:rsidRDefault="00B14FCB" w14:paraId="1643EB3D" w14:textId="44E7BFC8">
      <w:pPr>
        <w:jc w:val="center"/>
        <w:rPr>
          <w:rFonts w:cstheme="minorHAnsi"/>
        </w:rPr>
      </w:pPr>
      <w:r>
        <w:rPr>
          <w:rFonts w:cstheme="minorHAnsi"/>
          <w:b/>
        </w:rPr>
        <w:t>Dedicatoria</w:t>
      </w:r>
    </w:p>
    <w:p w:rsidR="00033B8F" w:rsidRDefault="00033B8F" w14:paraId="46A4313E" w14:textId="77777777">
      <w:pPr>
        <w:rPr>
          <w:rFonts w:cstheme="minorHAnsi"/>
        </w:rPr>
      </w:pPr>
    </w:p>
    <w:p w:rsidR="00033B8F" w:rsidRDefault="00033B8F" w14:paraId="2401E633" w14:textId="77777777">
      <w:pPr>
        <w:rPr>
          <w:rFonts w:cstheme="minorHAnsi"/>
        </w:rPr>
      </w:pPr>
    </w:p>
    <w:p w:rsidR="00033B8F" w:rsidP="004776C6" w:rsidRDefault="004776C6" w14:paraId="77E901B9" w14:textId="77777777">
      <w:pPr>
        <w:tabs>
          <w:tab w:val="left" w:pos="6180"/>
        </w:tabs>
        <w:rPr>
          <w:rFonts w:cstheme="minorHAnsi"/>
        </w:rPr>
      </w:pPr>
      <w:r>
        <w:rPr>
          <w:rFonts w:cstheme="minorHAnsi"/>
        </w:rPr>
        <w:tab/>
      </w:r>
    </w:p>
    <w:p w:rsidR="00CB42EC" w:rsidRDefault="00CB42EC" w14:paraId="40F4162F" w14:textId="77777777">
      <w:pPr>
        <w:rPr>
          <w:rFonts w:cstheme="minorHAnsi"/>
        </w:rPr>
      </w:pPr>
    </w:p>
    <w:p w:rsidR="00CB42EC" w:rsidRDefault="00CB42EC" w14:paraId="6F03EC34" w14:textId="77777777">
      <w:pPr>
        <w:jc w:val="both"/>
        <w:rPr>
          <w:rFonts w:cstheme="minorHAnsi"/>
        </w:rPr>
      </w:pPr>
    </w:p>
    <w:p w:rsidR="00B14FCB" w:rsidRDefault="00B14FCB" w14:paraId="0109BD29" w14:textId="77777777">
      <w:pPr>
        <w:jc w:val="center"/>
        <w:rPr>
          <w:rFonts w:cstheme="minorHAnsi"/>
          <w:b/>
        </w:rPr>
      </w:pPr>
    </w:p>
    <w:p w:rsidR="00B14FCB" w:rsidRDefault="00B14FCB" w14:paraId="154BB4D0" w14:textId="77777777">
      <w:pPr>
        <w:jc w:val="center"/>
        <w:rPr>
          <w:rFonts w:cstheme="minorHAnsi"/>
          <w:b/>
        </w:rPr>
      </w:pPr>
    </w:p>
    <w:p w:rsidR="00B14FCB" w:rsidRDefault="00B14FCB" w14:paraId="668E1364" w14:textId="77777777">
      <w:pPr>
        <w:jc w:val="center"/>
        <w:rPr>
          <w:rFonts w:cstheme="minorHAnsi"/>
          <w:b/>
        </w:rPr>
      </w:pPr>
    </w:p>
    <w:p w:rsidR="00CB42EC" w:rsidRDefault="00B14FCB" w14:paraId="04896CA6" w14:textId="4A061630">
      <w:pPr>
        <w:jc w:val="center"/>
        <w:rPr>
          <w:rFonts w:cstheme="minorHAnsi"/>
          <w:b/>
        </w:rPr>
      </w:pPr>
      <w:r>
        <w:rPr>
          <w:rFonts w:cstheme="minorHAnsi"/>
          <w:b/>
        </w:rPr>
        <w:t>Agradecimientos</w:t>
      </w:r>
    </w:p>
    <w:p w:rsidR="00CB42EC" w:rsidRDefault="00CB42EC" w14:paraId="2719C332" w14:textId="77777777">
      <w:pPr>
        <w:jc w:val="center"/>
        <w:rPr>
          <w:rFonts w:cstheme="minorHAnsi"/>
          <w:b/>
        </w:rPr>
      </w:pPr>
    </w:p>
    <w:p w:rsidR="00CB42EC" w:rsidRDefault="00CB42EC" w14:paraId="2262130F" w14:textId="77777777">
      <w:pPr>
        <w:rPr>
          <w:rFonts w:cstheme="minorHAnsi"/>
        </w:rPr>
      </w:pPr>
    </w:p>
    <w:p w:rsidR="00CB42EC" w:rsidRDefault="00CB42EC" w14:paraId="2781DB47" w14:textId="77777777">
      <w:pPr>
        <w:jc w:val="both"/>
        <w:rPr>
          <w:rFonts w:cstheme="minorHAnsi"/>
        </w:rPr>
      </w:pPr>
    </w:p>
    <w:p w:rsidR="00CB42EC" w:rsidRDefault="00CB42EC" w14:paraId="3BC5E871" w14:textId="77777777">
      <w:pPr>
        <w:jc w:val="both"/>
        <w:rPr>
          <w:rFonts w:cstheme="minorHAnsi"/>
        </w:rPr>
      </w:pPr>
    </w:p>
    <w:p w:rsidR="00CB42EC" w:rsidRDefault="00CB42EC" w14:paraId="327312FD" w14:textId="77777777">
      <w:pPr>
        <w:jc w:val="both"/>
        <w:rPr>
          <w:rFonts w:cstheme="minorHAnsi"/>
        </w:rPr>
      </w:pPr>
    </w:p>
    <w:p w:rsidR="00CB42EC" w:rsidRDefault="00CB42EC" w14:paraId="03AC48E2" w14:textId="77777777">
      <w:pPr>
        <w:jc w:val="both"/>
        <w:rPr>
          <w:rFonts w:cstheme="minorHAnsi"/>
        </w:rPr>
      </w:pPr>
    </w:p>
    <w:p w:rsidR="00CB42EC" w:rsidRDefault="00CB42EC" w14:paraId="0374B8D5" w14:textId="77777777">
      <w:pPr>
        <w:jc w:val="both"/>
        <w:rPr>
          <w:rFonts w:cstheme="minorHAnsi"/>
        </w:rPr>
      </w:pPr>
    </w:p>
    <w:p w:rsidR="00CB42EC" w:rsidRDefault="00CB42EC" w14:paraId="2FE375BB" w14:textId="77777777">
      <w:pPr>
        <w:jc w:val="both"/>
        <w:rPr>
          <w:rFonts w:cstheme="minorHAnsi"/>
        </w:rPr>
      </w:pPr>
    </w:p>
    <w:p w:rsidR="00CB42EC" w:rsidRDefault="00CB42EC" w14:paraId="4428632C" w14:textId="77777777">
      <w:pPr>
        <w:jc w:val="both"/>
        <w:rPr>
          <w:rFonts w:cstheme="minorHAnsi"/>
        </w:rPr>
      </w:pPr>
    </w:p>
    <w:p w:rsidR="00CB42EC" w:rsidRDefault="00CB42EC" w14:paraId="5C715976" w14:textId="77777777">
      <w:pPr>
        <w:jc w:val="both"/>
        <w:rPr>
          <w:rFonts w:cstheme="minorHAnsi"/>
        </w:rPr>
      </w:pPr>
    </w:p>
    <w:p w:rsidR="00CB42EC" w:rsidRDefault="00CB42EC" w14:paraId="0381F2D7" w14:textId="77777777">
      <w:pPr>
        <w:jc w:val="both"/>
        <w:rPr>
          <w:rFonts w:cstheme="minorHAnsi"/>
        </w:rPr>
      </w:pPr>
    </w:p>
    <w:p w:rsidR="00CB42EC" w:rsidRDefault="00CB42EC" w14:paraId="2B4DD5F5" w14:textId="77777777">
      <w:pPr>
        <w:jc w:val="both"/>
        <w:rPr>
          <w:rFonts w:cstheme="minorHAnsi"/>
        </w:rPr>
      </w:pPr>
    </w:p>
    <w:p w:rsidR="00CB42EC" w:rsidRDefault="00CB42EC" w14:paraId="6415E627" w14:textId="77777777">
      <w:pPr>
        <w:jc w:val="both"/>
        <w:rPr>
          <w:rFonts w:cstheme="minorHAnsi"/>
        </w:rPr>
      </w:pPr>
    </w:p>
    <w:p w:rsidR="00CB42EC" w:rsidRDefault="00CB42EC" w14:paraId="372B5151" w14:textId="77777777">
      <w:pPr>
        <w:jc w:val="both"/>
        <w:rPr>
          <w:rFonts w:cstheme="minorHAnsi"/>
        </w:rPr>
      </w:pPr>
    </w:p>
    <w:p w:rsidR="00CB42EC" w:rsidRDefault="00CB42EC" w14:paraId="13DB6087" w14:textId="77777777">
      <w:pPr>
        <w:jc w:val="both"/>
        <w:rPr>
          <w:rFonts w:cstheme="minorHAnsi"/>
        </w:rPr>
      </w:pPr>
    </w:p>
    <w:p w:rsidR="00CB42EC" w:rsidRDefault="00CB42EC" w14:paraId="6212D530" w14:textId="77777777">
      <w:pPr>
        <w:jc w:val="both"/>
        <w:rPr>
          <w:rFonts w:cstheme="minorHAnsi"/>
        </w:rPr>
      </w:pPr>
    </w:p>
    <w:p w:rsidR="00CB42EC" w:rsidRDefault="00CB42EC" w14:paraId="07896A7B" w14:textId="77777777">
      <w:pPr>
        <w:jc w:val="both"/>
        <w:rPr>
          <w:rFonts w:cstheme="minorHAnsi"/>
        </w:rPr>
      </w:pPr>
    </w:p>
    <w:p w:rsidR="00CB42EC" w:rsidRDefault="00CB42EC" w14:paraId="3DC6B492" w14:textId="77777777">
      <w:pPr>
        <w:jc w:val="both"/>
        <w:rPr>
          <w:rFonts w:cstheme="minorHAnsi"/>
        </w:rPr>
      </w:pPr>
    </w:p>
    <w:p w:rsidR="00CB42EC" w:rsidRDefault="00CB42EC" w14:paraId="0B0A0E3F" w14:textId="77777777">
      <w:pPr>
        <w:jc w:val="both"/>
        <w:rPr>
          <w:rFonts w:cstheme="minorHAnsi"/>
        </w:rPr>
      </w:pPr>
    </w:p>
    <w:p w:rsidR="00CB42EC" w:rsidRDefault="00CB42EC" w14:paraId="1BD14C1F" w14:textId="77777777">
      <w:pPr>
        <w:jc w:val="both"/>
        <w:rPr>
          <w:rFonts w:cstheme="minorHAnsi"/>
        </w:rPr>
      </w:pPr>
    </w:p>
    <w:p w:rsidR="00CB42EC" w:rsidRDefault="00CB42EC" w14:paraId="476214CE" w14:textId="77777777">
      <w:pPr>
        <w:jc w:val="both"/>
        <w:rPr>
          <w:rFonts w:cstheme="minorHAnsi"/>
        </w:rPr>
      </w:pPr>
    </w:p>
    <w:p w:rsidR="008D1F10" w:rsidRDefault="008D1F10" w14:paraId="18C510FC" w14:textId="77777777">
      <w:pPr>
        <w:jc w:val="both"/>
        <w:rPr>
          <w:rFonts w:cstheme="minorHAnsi"/>
        </w:rPr>
      </w:pPr>
    </w:p>
    <w:p w:rsidR="00CB42EC" w:rsidRDefault="00CB42EC" w14:paraId="5B294779" w14:textId="77777777">
      <w:pPr>
        <w:jc w:val="both"/>
        <w:rPr>
          <w:rFonts w:cstheme="minorHAnsi"/>
        </w:rPr>
      </w:pPr>
    </w:p>
    <w:p w:rsidR="00CB42EC" w:rsidRDefault="00CB42EC" w14:paraId="59A7C213" w14:textId="77777777">
      <w:pPr>
        <w:jc w:val="both"/>
        <w:rPr>
          <w:rFonts w:cstheme="minorHAnsi"/>
        </w:rPr>
      </w:pPr>
    </w:p>
    <w:p w:rsidR="00CB42EC" w:rsidRDefault="00CB42EC" w14:paraId="13CD39EF" w14:textId="77777777">
      <w:pPr>
        <w:jc w:val="both"/>
        <w:rPr>
          <w:rFonts w:cstheme="minorHAnsi"/>
        </w:rPr>
      </w:pPr>
    </w:p>
    <w:p w:rsidR="00844820" w:rsidRDefault="00844820" w14:paraId="43342FEF" w14:textId="77777777">
      <w:pPr>
        <w:jc w:val="both"/>
        <w:rPr>
          <w:rFonts w:cstheme="minorHAnsi"/>
        </w:rPr>
      </w:pPr>
    </w:p>
    <w:p w:rsidR="00844820" w:rsidRDefault="00844820" w14:paraId="441FC0CF" w14:textId="77777777">
      <w:pPr>
        <w:jc w:val="both"/>
        <w:rPr>
          <w:rFonts w:cstheme="minorHAnsi"/>
        </w:rPr>
      </w:pPr>
    </w:p>
    <w:p w:rsidR="00844820" w:rsidRDefault="00844820" w14:paraId="1134AF00" w14:textId="77777777">
      <w:pPr>
        <w:jc w:val="both"/>
        <w:rPr>
          <w:rFonts w:cstheme="minorHAnsi"/>
        </w:rPr>
      </w:pPr>
    </w:p>
    <w:p w:rsidR="00844820" w:rsidRDefault="00844820" w14:paraId="2D2A58C2" w14:textId="77777777">
      <w:pPr>
        <w:jc w:val="both"/>
        <w:rPr>
          <w:rFonts w:cstheme="minorHAnsi"/>
        </w:rPr>
      </w:pPr>
    </w:p>
    <w:p w:rsidR="00844820" w:rsidRDefault="00844820" w14:paraId="4C9BE870" w14:textId="77777777">
      <w:pPr>
        <w:jc w:val="both"/>
        <w:rPr>
          <w:rFonts w:cstheme="minorHAnsi"/>
        </w:rPr>
      </w:pPr>
    </w:p>
    <w:p w:rsidR="00844820" w:rsidRDefault="00844820" w14:paraId="1430E1FD" w14:textId="77777777">
      <w:pPr>
        <w:jc w:val="both"/>
        <w:rPr>
          <w:rFonts w:cstheme="minorHAnsi"/>
        </w:rPr>
      </w:pPr>
    </w:p>
    <w:p w:rsidR="00844820" w:rsidRDefault="00844820" w14:paraId="325A5D76" w14:textId="77777777">
      <w:pPr>
        <w:jc w:val="both"/>
        <w:rPr>
          <w:rFonts w:cstheme="minorHAnsi"/>
        </w:rPr>
      </w:pPr>
    </w:p>
    <w:p w:rsidR="00844820" w:rsidRDefault="00844820" w14:paraId="4FC03455" w14:textId="77777777">
      <w:pPr>
        <w:jc w:val="both"/>
        <w:rPr>
          <w:rFonts w:cstheme="minorHAnsi"/>
        </w:rPr>
      </w:pPr>
    </w:p>
    <w:p w:rsidR="00844820" w:rsidRDefault="00844820" w14:paraId="1BA49120" w14:textId="77777777">
      <w:pPr>
        <w:jc w:val="both"/>
        <w:rPr>
          <w:rFonts w:cstheme="minorHAnsi"/>
        </w:rPr>
      </w:pPr>
    </w:p>
    <w:p w:rsidR="00844820" w:rsidRDefault="00844820" w14:paraId="13602FDA" w14:textId="77777777">
      <w:pPr>
        <w:jc w:val="both"/>
        <w:rPr>
          <w:rFonts w:cstheme="minorHAnsi"/>
        </w:rPr>
      </w:pPr>
    </w:p>
    <w:p w:rsidR="00844820" w:rsidRDefault="00844820" w14:paraId="6C186CA6" w14:textId="77777777">
      <w:pPr>
        <w:jc w:val="both"/>
        <w:rPr>
          <w:rFonts w:cstheme="minorHAnsi"/>
        </w:rPr>
      </w:pPr>
    </w:p>
    <w:p w:rsidR="00B14FCB" w:rsidP="00B14FCB" w:rsidRDefault="00B14FCB" w14:paraId="4AA45460" w14:textId="24C41455">
      <w:pPr>
        <w:contextualSpacing/>
        <w:jc w:val="center"/>
        <w:rPr>
          <w:rFonts w:cstheme="minorHAnsi"/>
          <w:b/>
        </w:rPr>
      </w:pPr>
      <w:r>
        <w:rPr>
          <w:rFonts w:cstheme="minorHAnsi"/>
          <w:b/>
        </w:rPr>
        <w:t>Resumen</w:t>
      </w:r>
    </w:p>
    <w:p w:rsidR="00B14FCB" w:rsidP="00B14FCB" w:rsidRDefault="00B14FCB" w14:paraId="1D45B15B" w14:textId="77777777">
      <w:pPr>
        <w:contextualSpacing/>
        <w:jc w:val="both"/>
        <w:rPr>
          <w:rFonts w:cstheme="minorHAnsi"/>
        </w:rPr>
      </w:pPr>
    </w:p>
    <w:p w:rsidR="00B14FCB" w:rsidP="00B14FCB" w:rsidRDefault="00B14FCB" w14:paraId="15B1B8AB" w14:textId="77777777">
      <w:pPr>
        <w:contextualSpacing/>
        <w:jc w:val="both"/>
        <w:rPr>
          <w:rFonts w:cstheme="minorHAnsi"/>
        </w:rPr>
      </w:pPr>
      <w:r>
        <w:rPr>
          <w:rFonts w:cstheme="minorHAnsi"/>
        </w:rPr>
        <w:t>Describir brevemente historia del proyecto, inicios, antecedentes y la problemática a abordar</w:t>
      </w:r>
    </w:p>
    <w:p w:rsidR="00B14FCB" w:rsidP="00B14FCB" w:rsidRDefault="00B14FCB" w14:paraId="5E062BF8" w14:textId="77777777">
      <w:pPr>
        <w:contextualSpacing/>
        <w:jc w:val="both"/>
        <w:rPr>
          <w:rFonts w:cstheme="minorHAnsi"/>
        </w:rPr>
      </w:pPr>
    </w:p>
    <w:p w:rsidR="00B14FCB" w:rsidP="00B14FCB" w:rsidRDefault="00B14FCB" w14:paraId="2DD1BD9C" w14:textId="77777777">
      <w:pPr>
        <w:contextualSpacing/>
        <w:jc w:val="both"/>
        <w:rPr>
          <w:rFonts w:cstheme="minorHAnsi"/>
        </w:rPr>
      </w:pPr>
      <w:r>
        <w:rPr>
          <w:rFonts w:cstheme="minorHAnsi"/>
        </w:rPr>
        <w:t>Breve planteamiento de la propuesta de solución</w:t>
      </w:r>
    </w:p>
    <w:p w:rsidR="00B14FCB" w:rsidP="00B14FCB" w:rsidRDefault="00B14FCB" w14:paraId="6263CE74" w14:textId="77777777">
      <w:pPr>
        <w:contextualSpacing/>
        <w:jc w:val="both"/>
        <w:rPr>
          <w:rFonts w:cstheme="minorHAnsi"/>
        </w:rPr>
      </w:pPr>
    </w:p>
    <w:p w:rsidR="00B14FCB" w:rsidP="00B14FCB" w:rsidRDefault="00B14FCB" w14:paraId="29F42E9B" w14:textId="77777777">
      <w:pPr>
        <w:contextualSpacing/>
        <w:jc w:val="both"/>
        <w:rPr>
          <w:rFonts w:cstheme="minorHAnsi"/>
        </w:rPr>
      </w:pPr>
      <w:r>
        <w:rPr>
          <w:rFonts w:cstheme="minorHAnsi"/>
        </w:rPr>
        <w:t>Descripción de los productos del proyecto (Tecnológicos y No Tecnológicos), incluir algunas virtudes de los productos desarrollados y tecnologías, técnicas o herramientas utilizadas.</w:t>
      </w:r>
    </w:p>
    <w:p w:rsidR="00B14FCB" w:rsidP="00B14FCB" w:rsidRDefault="00B14FCB" w14:paraId="17ACAA75" w14:textId="77777777">
      <w:pPr>
        <w:contextualSpacing/>
        <w:jc w:val="both"/>
        <w:rPr>
          <w:rFonts w:cstheme="minorHAnsi"/>
        </w:rPr>
      </w:pPr>
    </w:p>
    <w:p w:rsidR="00B14FCB" w:rsidP="00B14FCB" w:rsidRDefault="00B14FCB" w14:paraId="5613FC2E" w14:textId="77777777">
      <w:pPr>
        <w:contextualSpacing/>
        <w:jc w:val="both"/>
        <w:rPr>
          <w:rFonts w:cstheme="minorHAnsi"/>
        </w:rPr>
      </w:pPr>
      <w:r>
        <w:rPr>
          <w:rFonts w:cstheme="minorHAnsi"/>
        </w:rPr>
        <w:t>Breve descripción del proceso de ingeniería realizado (Modelo de Procesos, fases, actividades principales)</w:t>
      </w:r>
    </w:p>
    <w:p w:rsidR="00CB42EC" w:rsidRDefault="00CB42EC" w14:paraId="000D0DD3" w14:textId="77777777">
      <w:pPr>
        <w:jc w:val="both"/>
        <w:rPr>
          <w:rFonts w:cstheme="minorHAnsi"/>
        </w:rPr>
      </w:pPr>
    </w:p>
    <w:p w:rsidR="00CB42EC" w:rsidRDefault="00CB42EC" w14:paraId="0FD81253" w14:textId="77777777">
      <w:pPr>
        <w:jc w:val="both"/>
        <w:rPr>
          <w:rFonts w:cstheme="minorHAnsi"/>
        </w:rPr>
      </w:pPr>
    </w:p>
    <w:p w:rsidR="00CB42EC" w:rsidRDefault="00CB42EC" w14:paraId="6F43B63E" w14:textId="77777777">
      <w:pPr>
        <w:jc w:val="both"/>
        <w:rPr>
          <w:rFonts w:cstheme="minorHAnsi"/>
        </w:rPr>
      </w:pPr>
    </w:p>
    <w:p w:rsidR="00CB42EC" w:rsidRDefault="00CB42EC" w14:paraId="13B369F2" w14:textId="439A7F06">
      <w:pPr>
        <w:jc w:val="both"/>
        <w:rPr>
          <w:rFonts w:cstheme="minorHAnsi"/>
        </w:rPr>
      </w:pPr>
    </w:p>
    <w:p w:rsidR="00B14FCB" w:rsidP="00B14FCB" w:rsidRDefault="00B14FCB" w14:paraId="0E222904" w14:textId="77777777">
      <w:pPr>
        <w:jc w:val="both"/>
        <w:rPr>
          <w:rFonts w:cstheme="minorHAnsi"/>
        </w:rPr>
      </w:pPr>
    </w:p>
    <w:p w:rsidR="00B14FCB" w:rsidP="00B14FCB" w:rsidRDefault="00B14FCB" w14:paraId="4F8C3DD8" w14:textId="5D931D18">
      <w:pPr>
        <w:contextualSpacing/>
        <w:jc w:val="center"/>
        <w:rPr>
          <w:rFonts w:cstheme="minorHAnsi"/>
          <w:b/>
        </w:rPr>
      </w:pPr>
      <w:proofErr w:type="spellStart"/>
      <w:r>
        <w:rPr>
          <w:rFonts w:cstheme="minorHAnsi"/>
          <w:b/>
        </w:rPr>
        <w:t>Abstract</w:t>
      </w:r>
      <w:proofErr w:type="spellEnd"/>
    </w:p>
    <w:p w:rsidR="00B14FCB" w:rsidP="00B14FCB" w:rsidRDefault="00B14FCB" w14:paraId="522D5492" w14:textId="77777777">
      <w:pPr>
        <w:contextualSpacing/>
        <w:jc w:val="both"/>
        <w:rPr>
          <w:rFonts w:cstheme="minorHAnsi"/>
        </w:rPr>
      </w:pPr>
    </w:p>
    <w:p w:rsidR="00B14FCB" w:rsidP="00B14FCB" w:rsidRDefault="00B14FCB" w14:paraId="1907F1EF" w14:textId="064DC9BF">
      <w:pPr>
        <w:jc w:val="both"/>
        <w:rPr>
          <w:rFonts w:cstheme="minorHAnsi"/>
        </w:rPr>
      </w:pPr>
      <w:r>
        <w:rPr>
          <w:rFonts w:cstheme="minorHAnsi"/>
        </w:rPr>
        <w:t xml:space="preserve">Versión en idioma </w:t>
      </w:r>
      <w:r w:rsidR="006D1789">
        <w:rPr>
          <w:rFonts w:cstheme="minorHAnsi"/>
        </w:rPr>
        <w:t>inglés</w:t>
      </w:r>
      <w:r>
        <w:rPr>
          <w:rFonts w:cstheme="minorHAnsi"/>
        </w:rPr>
        <w:t xml:space="preserve"> del resumen</w:t>
      </w:r>
    </w:p>
    <w:p w:rsidR="00B14FCB" w:rsidRDefault="00B14FCB" w14:paraId="14C79FE0" w14:textId="77777777">
      <w:pPr>
        <w:jc w:val="both"/>
        <w:rPr>
          <w:rFonts w:cstheme="minorHAnsi"/>
        </w:rPr>
      </w:pPr>
    </w:p>
    <w:p w:rsidR="00CB42EC" w:rsidRDefault="00CB42EC" w14:paraId="64F42F45" w14:textId="5EA884FB">
      <w:pPr>
        <w:jc w:val="both"/>
        <w:rPr>
          <w:rFonts w:cstheme="minorHAnsi"/>
        </w:rPr>
      </w:pPr>
    </w:p>
    <w:p w:rsidR="000B0E4C" w:rsidRDefault="000B0E4C" w14:paraId="02027A03" w14:textId="0EB4AF0B">
      <w:pPr>
        <w:jc w:val="both"/>
        <w:rPr>
          <w:rFonts w:cstheme="minorHAnsi"/>
        </w:rPr>
      </w:pPr>
    </w:p>
    <w:p w:rsidR="000B0E4C" w:rsidRDefault="000B0E4C" w14:paraId="44ABE19B" w14:textId="322BC6D8">
      <w:pPr>
        <w:rPr>
          <w:rFonts w:cstheme="minorHAnsi"/>
        </w:rPr>
      </w:pPr>
      <w:r>
        <w:rPr>
          <w:rFonts w:cstheme="minorHAnsi"/>
        </w:rPr>
        <w:br w:type="page"/>
      </w:r>
    </w:p>
    <w:p w:rsidR="000B0E4C" w:rsidRDefault="000B0E4C" w14:paraId="54781992" w14:textId="77777777">
      <w:pPr>
        <w:jc w:val="both"/>
        <w:rPr>
          <w:rFonts w:cstheme="minorHAnsi"/>
        </w:rPr>
      </w:pPr>
    </w:p>
    <w:p w:rsidR="00CB42EC" w:rsidRDefault="00F7334A" w14:paraId="06C6596A" w14:textId="77777777">
      <w:pPr>
        <w:jc w:val="center"/>
        <w:rPr>
          <w:rFonts w:cstheme="minorHAnsi"/>
          <w:b/>
        </w:rPr>
      </w:pPr>
      <w:r>
        <w:rPr>
          <w:rFonts w:cstheme="minorHAnsi"/>
          <w:b/>
        </w:rPr>
        <w:t>GLOSARIO</w:t>
      </w:r>
    </w:p>
    <w:p w:rsidR="00844820" w:rsidRDefault="00844820" w14:paraId="0260E7D7" w14:textId="77777777">
      <w:pPr>
        <w:jc w:val="center"/>
        <w:rPr>
          <w:rFonts w:cstheme="minorHAnsi"/>
          <w:b/>
        </w:rPr>
      </w:pPr>
    </w:p>
    <w:p w:rsidR="00720230" w:rsidP="00844820" w:rsidRDefault="00844820" w14:paraId="5AAADCA6" w14:textId="77777777">
      <w:pPr>
        <w:ind w:left="705"/>
        <w:jc w:val="both"/>
        <w:rPr>
          <w:rFonts w:cstheme="minorHAnsi"/>
        </w:rPr>
      </w:pPr>
      <w:r>
        <w:rPr>
          <w:rFonts w:cstheme="minorHAnsi"/>
        </w:rPr>
        <w:t xml:space="preserve">Recopilación de definiciones y </w:t>
      </w:r>
      <w:r w:rsidR="006E0597">
        <w:rPr>
          <w:rFonts w:cstheme="minorHAnsi"/>
        </w:rPr>
        <w:t>t</w:t>
      </w:r>
      <w:r w:rsidRPr="00844820" w:rsidR="006E0597">
        <w:rPr>
          <w:rFonts w:cstheme="minorHAnsi"/>
        </w:rPr>
        <w:t xml:space="preserve">érminos </w:t>
      </w:r>
      <w:r w:rsidR="006E0597">
        <w:rPr>
          <w:rFonts w:cstheme="minorHAnsi"/>
        </w:rPr>
        <w:t>utilizados</w:t>
      </w:r>
      <w:r>
        <w:rPr>
          <w:rFonts w:cstheme="minorHAnsi"/>
        </w:rPr>
        <w:t xml:space="preserve"> en el proyecto, incluir </w:t>
      </w:r>
      <w:r w:rsidRPr="00844820">
        <w:rPr>
          <w:rFonts w:cstheme="minorHAnsi"/>
        </w:rPr>
        <w:t xml:space="preserve">términos más importantes, </w:t>
      </w:r>
      <w:r w:rsidR="0033035D">
        <w:rPr>
          <w:rFonts w:cstheme="minorHAnsi"/>
        </w:rPr>
        <w:t>así como los poco conocidos o</w:t>
      </w:r>
      <w:r w:rsidRPr="00844820">
        <w:rPr>
          <w:rFonts w:cstheme="minorHAnsi"/>
        </w:rPr>
        <w:t xml:space="preserve"> de difícil interpretación o que no sean común</w:t>
      </w:r>
      <w:r>
        <w:rPr>
          <w:rFonts w:cstheme="minorHAnsi"/>
        </w:rPr>
        <w:t>mente utilizados en el contexto.</w:t>
      </w:r>
      <w:r w:rsidR="00720230">
        <w:rPr>
          <w:rFonts w:cstheme="minorHAnsi"/>
        </w:rPr>
        <w:t xml:space="preserve"> </w:t>
      </w:r>
    </w:p>
    <w:p w:rsidRPr="00844820" w:rsidR="00CB42EC" w:rsidP="00844820" w:rsidRDefault="00720230" w14:paraId="67DFB953" w14:textId="77777777">
      <w:pPr>
        <w:ind w:left="705"/>
        <w:jc w:val="both"/>
        <w:rPr>
          <w:rFonts w:cstheme="minorHAnsi"/>
        </w:rPr>
      </w:pPr>
      <w:r>
        <w:rPr>
          <w:rFonts w:cstheme="minorHAnsi"/>
        </w:rPr>
        <w:t xml:space="preserve">Para esta sección se sugiere emplear el estándar </w:t>
      </w:r>
      <w:r w:rsidR="000F415C">
        <w:rPr>
          <w:rFonts w:cstheme="minorHAnsi"/>
        </w:rPr>
        <w:t xml:space="preserve">ISO/IEC/IEEE 24765, sobre vocabulario en Ingeniería </w:t>
      </w:r>
      <w:r w:rsidR="0032307E">
        <w:rPr>
          <w:rFonts w:cstheme="minorHAnsi"/>
        </w:rPr>
        <w:t>de Sistemas y Software.</w:t>
      </w:r>
    </w:p>
    <w:p w:rsidR="00844820" w:rsidP="00844820" w:rsidRDefault="00844820" w14:paraId="0CD5A103" w14:textId="77777777">
      <w:pPr>
        <w:rPr>
          <w:rFonts w:cstheme="minorHAnsi"/>
          <w:b/>
        </w:rPr>
      </w:pPr>
    </w:p>
    <w:p w:rsidRPr="00844820" w:rsidR="006F3AFF" w:rsidP="00844820" w:rsidRDefault="00844820" w14:paraId="7A8EAD3A" w14:textId="77777777">
      <w:pPr>
        <w:pStyle w:val="Prrafodelista"/>
        <w:numPr>
          <w:ilvl w:val="0"/>
          <w:numId w:val="46"/>
        </w:numPr>
        <w:ind w:left="1134"/>
        <w:jc w:val="both"/>
        <w:rPr>
          <w:rFonts w:cstheme="minorHAnsi"/>
        </w:rPr>
      </w:pPr>
      <w:r>
        <w:rPr>
          <w:rFonts w:cstheme="minorHAnsi"/>
          <w:b/>
        </w:rPr>
        <w:t>Termino</w:t>
      </w:r>
      <w:r w:rsidRPr="00427238" w:rsidR="00427238">
        <w:rPr>
          <w:rFonts w:cstheme="minorHAnsi"/>
          <w:b/>
        </w:rPr>
        <w:t>:</w:t>
      </w:r>
      <w:r w:rsidR="0060405A">
        <w:rPr>
          <w:rFonts w:cstheme="minorHAnsi"/>
          <w:b/>
        </w:rPr>
        <w:t xml:space="preserve"> </w:t>
      </w:r>
      <w:r w:rsidRPr="00844820">
        <w:rPr>
          <w:rFonts w:cstheme="minorHAnsi"/>
        </w:rPr>
        <w:t>Significado o definición</w:t>
      </w:r>
      <w:r>
        <w:rPr>
          <w:rFonts w:cstheme="minorHAnsi"/>
        </w:rPr>
        <w:t xml:space="preserve"> </w:t>
      </w:r>
      <w:r w:rsidRPr="00844820" w:rsidR="006F3AFF">
        <w:rPr>
          <w:rFonts w:cstheme="minorHAnsi"/>
        </w:rPr>
        <w:t>(</w:t>
      </w:r>
      <w:r>
        <w:rPr>
          <w:rFonts w:cstheme="minorHAnsi"/>
        </w:rPr>
        <w:t>Referencia</w:t>
      </w:r>
      <w:r w:rsidRPr="00844820" w:rsidR="006F3AFF">
        <w:rPr>
          <w:rFonts w:cstheme="minorHAnsi"/>
        </w:rPr>
        <w:t xml:space="preserve">, </w:t>
      </w:r>
      <w:r>
        <w:rPr>
          <w:rFonts w:cstheme="minorHAnsi"/>
        </w:rPr>
        <w:t>Año</w:t>
      </w:r>
      <w:r w:rsidRPr="00844820" w:rsidR="006F3AFF">
        <w:rPr>
          <w:rFonts w:cstheme="minorHAnsi"/>
        </w:rPr>
        <w:t>).</w:t>
      </w:r>
    </w:p>
    <w:p w:rsidRPr="00BE379E" w:rsidR="000A01B9" w:rsidP="00BE379E" w:rsidRDefault="000A01B9" w14:paraId="4E9892AA" w14:textId="77777777">
      <w:pPr>
        <w:pStyle w:val="Prrafodelista"/>
        <w:ind w:left="1080"/>
        <w:jc w:val="both"/>
        <w:rPr>
          <w:rFonts w:cstheme="minorHAnsi"/>
        </w:rPr>
      </w:pPr>
    </w:p>
    <w:p w:rsidR="00384255" w:rsidP="00521C89" w:rsidRDefault="00384255" w14:paraId="4E3F62B1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70B9FF75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2A8A1F92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0FE9E574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1B145C93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7730272D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0D5BD6E5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174FD840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6D27C68B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29F8C4A6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479CDB69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679A3371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21B47043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224377A2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11514BA9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76D042A5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2E99B33F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597E42BD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5BD3381B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511C4FC8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462D7BAE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59EE9BC0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31D9F0EA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10FC0485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2F462F0B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328792D6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1618ED6B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5558D4E5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4BEC49C8" w14:textId="77777777">
      <w:pPr>
        <w:pStyle w:val="Prrafodelista"/>
        <w:ind w:left="1080"/>
        <w:jc w:val="both"/>
        <w:rPr>
          <w:rFonts w:cstheme="minorHAnsi"/>
          <w:b/>
        </w:rPr>
      </w:pPr>
    </w:p>
    <w:p w:rsidR="00844820" w:rsidP="00521C89" w:rsidRDefault="00844820" w14:paraId="42D74969" w14:textId="77777777">
      <w:pPr>
        <w:pStyle w:val="Prrafodelista"/>
        <w:ind w:left="1080"/>
        <w:jc w:val="both"/>
        <w:rPr>
          <w:rFonts w:cstheme="minorHAnsi"/>
          <w:b/>
        </w:rPr>
      </w:pPr>
    </w:p>
    <w:p w:rsidRPr="00384255" w:rsidR="00844820" w:rsidP="00521C89" w:rsidRDefault="00844820" w14:paraId="58280D1F" w14:textId="77777777">
      <w:pPr>
        <w:pStyle w:val="Prrafodelista"/>
        <w:ind w:left="1080"/>
        <w:jc w:val="both"/>
        <w:rPr>
          <w:rFonts w:cstheme="minorHAnsi"/>
        </w:rPr>
      </w:pPr>
    </w:p>
    <w:p w:rsidR="005662E8" w:rsidRDefault="005662E8" w14:paraId="40978E5B" w14:textId="27FC78B3">
      <w:pPr>
        <w:widowControl w:val="0"/>
        <w:ind w:left="284"/>
        <w:contextualSpacing/>
        <w:jc w:val="both"/>
        <w:rPr>
          <w:bCs/>
          <w:color w:val="000000"/>
        </w:rPr>
      </w:pPr>
    </w:p>
    <w:p w:rsidR="000B0E4C" w:rsidRDefault="000B0E4C" w14:paraId="1BAF3702" w14:textId="18032B4B">
      <w:pPr>
        <w:widowControl w:val="0"/>
        <w:ind w:left="284"/>
        <w:contextualSpacing/>
        <w:jc w:val="both"/>
        <w:rPr>
          <w:bCs/>
          <w:color w:val="000000"/>
        </w:rPr>
      </w:pPr>
    </w:p>
    <w:p w:rsidR="000B0E4C" w:rsidRDefault="000B0E4C" w14:paraId="4CA08BE6" w14:textId="77777777">
      <w:pPr>
        <w:widowControl w:val="0"/>
        <w:ind w:left="284"/>
        <w:contextualSpacing/>
        <w:jc w:val="both"/>
        <w:rPr>
          <w:bCs/>
          <w:color w:val="000000"/>
        </w:rPr>
      </w:pPr>
    </w:p>
    <w:p w:rsidR="00D822A6" w:rsidRDefault="00D822A6" w14:paraId="113D1141" w14:textId="77777777">
      <w:pPr>
        <w:widowControl w:val="0"/>
        <w:ind w:left="284"/>
        <w:contextualSpacing/>
        <w:jc w:val="both"/>
        <w:rPr>
          <w:bCs/>
          <w:color w:val="000000"/>
        </w:rPr>
      </w:pPr>
    </w:p>
    <w:p w:rsidR="00A93160" w:rsidRDefault="00A93160" w14:paraId="6ECB9612" w14:textId="77777777">
      <w:pPr>
        <w:widowControl w:val="0"/>
        <w:ind w:left="284"/>
        <w:contextualSpacing/>
        <w:jc w:val="both"/>
        <w:rPr>
          <w:bCs/>
          <w:color w:val="000000"/>
        </w:rPr>
      </w:pPr>
    </w:p>
    <w:p w:rsidR="00A93160" w:rsidRDefault="00A93160" w14:paraId="134917DE" w14:textId="77777777">
      <w:pPr>
        <w:widowControl w:val="0"/>
        <w:ind w:left="284"/>
        <w:contextualSpacing/>
        <w:jc w:val="both"/>
        <w:rPr>
          <w:bCs/>
          <w:color w:val="000000"/>
        </w:rPr>
      </w:pPr>
    </w:p>
    <w:p w:rsidR="00A93160" w:rsidRDefault="00A93160" w14:paraId="762565B4" w14:textId="77777777">
      <w:pPr>
        <w:widowControl w:val="0"/>
        <w:ind w:left="284"/>
        <w:contextualSpacing/>
        <w:jc w:val="both"/>
        <w:rPr>
          <w:bCs/>
          <w:color w:val="000000"/>
        </w:rPr>
      </w:pPr>
    </w:p>
    <w:p w:rsidR="00B4300A" w:rsidP="00784E60" w:rsidRDefault="009E199C" w14:paraId="13BBA43A" w14:textId="77777777">
      <w:pPr>
        <w:contextualSpacing/>
        <w:jc w:val="center"/>
        <w:rPr>
          <w:rFonts w:cstheme="minorHAnsi"/>
          <w:b/>
        </w:rPr>
      </w:pPr>
      <w:r w:rsidRPr="00784E60">
        <w:rPr>
          <w:rFonts w:cstheme="minorHAnsi"/>
          <w:b/>
        </w:rPr>
        <w:t>TABLA DE CONTENIDO</w:t>
      </w:r>
    </w:p>
    <w:p w:rsidRPr="00784E60" w:rsidR="002C023E" w:rsidP="00784E60" w:rsidRDefault="002C023E" w14:paraId="20980609" w14:textId="77777777">
      <w:pPr>
        <w:contextualSpacing/>
        <w:jc w:val="center"/>
        <w:rPr>
          <w:rFonts w:cstheme="minorHAnsi"/>
          <w:b/>
        </w:rPr>
      </w:pPr>
    </w:p>
    <w:p w:rsidR="005A274D" w:rsidRDefault="00B4300A" w14:paraId="4F0EF95B" w14:textId="1A1D4999">
      <w:pPr>
        <w:pStyle w:val="TDC1"/>
        <w:tabs>
          <w:tab w:val="left" w:pos="44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r w:rsidRPr="00784E60">
        <w:rPr>
          <w:sz w:val="21"/>
          <w:szCs w:val="21"/>
        </w:rPr>
        <w:fldChar w:fldCharType="begin"/>
      </w:r>
      <w:r w:rsidRPr="00784E60">
        <w:rPr>
          <w:sz w:val="21"/>
          <w:szCs w:val="21"/>
        </w:rPr>
        <w:instrText xml:space="preserve"> TOC \o "1-4" \h \z \u </w:instrText>
      </w:r>
      <w:r w:rsidRPr="00784E60">
        <w:rPr>
          <w:sz w:val="21"/>
          <w:szCs w:val="21"/>
        </w:rPr>
        <w:fldChar w:fldCharType="separate"/>
      </w:r>
      <w:hyperlink w:history="1" w:anchor="_Toc31720776">
        <w:r w:rsidRPr="008451D6" w:rsidR="005A274D">
          <w:rPr>
            <w:rStyle w:val="Hipervnculo"/>
            <w:noProof/>
          </w:rPr>
          <w:t>1.</w:t>
        </w:r>
        <w:r w:rsidR="005A274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INTRODUCCIÓN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_Toc31720776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10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0C8108FB" w14:textId="64D79345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77">
        <w:r w:rsidRPr="008451D6" w:rsidR="005A274D">
          <w:rPr>
            <w:rStyle w:val="Hipervnculo"/>
            <w:rFonts w:cs="Calibri"/>
            <w:noProof/>
          </w:rPr>
          <w:t>1.1.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Contexto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_Toc31720777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10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4D422E65" w14:textId="5DC5E071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78">
        <w:r w:rsidRPr="008451D6" w:rsidR="005A274D">
          <w:rPr>
            <w:rStyle w:val="Hipervnculo"/>
            <w:rFonts w:cs="Calibri"/>
            <w:noProof/>
          </w:rPr>
          <w:t>1.2.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Planteamiento del Problema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_Toc31720778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10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7EFAAEC8" w14:textId="3BE0E33D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79">
        <w:r w:rsidRPr="008451D6" w:rsidR="005A274D">
          <w:rPr>
            <w:rStyle w:val="Hipervnculo"/>
            <w:rFonts w:cs="Calibri"/>
            <w:noProof/>
          </w:rPr>
          <w:t>1.3.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Justificación del Problema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_Toc31720779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11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7210238B" w14:textId="59711783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80">
        <w:r w:rsidRPr="008451D6" w:rsidR="005A274D">
          <w:rPr>
            <w:rStyle w:val="Hipervnculo"/>
            <w:rFonts w:cs="Calibri"/>
            <w:noProof/>
          </w:rPr>
          <w:t>1.4.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Descripción y análisis de la complejidad del problema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_Toc31720780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11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7030731F" w14:textId="710E781E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81">
        <w:r w:rsidRPr="008451D6" w:rsidR="005A274D">
          <w:rPr>
            <w:rStyle w:val="Hipervnculo"/>
            <w:rFonts w:cs="Calibri"/>
            <w:noProof/>
          </w:rPr>
          <w:t>1.5.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Objetivo General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_Toc31720781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11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0DBD4E32" w14:textId="4246D6F6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82">
        <w:r w:rsidRPr="008451D6" w:rsidR="005A274D">
          <w:rPr>
            <w:rStyle w:val="Hipervnculo"/>
            <w:noProof/>
          </w:rPr>
          <w:t>1.5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Objetivos Específicos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_Toc31720782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11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326D973A" w14:textId="0FC9390D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83">
        <w:r w:rsidRPr="008451D6" w:rsidR="005A274D">
          <w:rPr>
            <w:rStyle w:val="Hipervnculo"/>
            <w:noProof/>
          </w:rPr>
          <w:t>1.6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Descripción de la Solución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_Toc31720783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11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314F555A" w14:textId="35E6CDF3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84">
        <w:r w:rsidRPr="008451D6" w:rsidR="005A274D">
          <w:rPr>
            <w:rStyle w:val="Hipervnculo"/>
            <w:noProof/>
          </w:rPr>
          <w:t>1.6.1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Proceso de Ingeniería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_Toc31720784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11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4B8A29E6" w14:textId="30FC99C2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85">
        <w:r w:rsidRPr="008451D6" w:rsidR="005A274D">
          <w:rPr>
            <w:rStyle w:val="Hipervnculo"/>
            <w:noProof/>
          </w:rPr>
          <w:t>1.6.2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Productos de Software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_Toc31720785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11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0E762BFB" w14:textId="239DDCCD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86">
        <w:r w:rsidRPr="008451D6" w:rsidR="005A274D">
          <w:rPr>
            <w:rStyle w:val="Hipervnculo"/>
            <w:noProof/>
          </w:rPr>
          <w:t>1.6.3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Productos No Software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_Toc31720786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11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66820456" w14:textId="3080E740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history="1" w:anchor="_Toc31720787">
        <w:r w:rsidRPr="008451D6" w:rsidR="005A274D">
          <w:rPr>
            <w:rStyle w:val="Hipervnculo"/>
            <w:noProof/>
          </w:rPr>
          <w:t>2. MARCO TEÓRICO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_Toc31720787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13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24ED5460" w14:textId="5692A113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88">
        <w:r w:rsidRPr="008451D6" w:rsidR="005A274D">
          <w:rPr>
            <w:rStyle w:val="Hipervnculo"/>
            <w:noProof/>
          </w:rPr>
          <w:t>2.1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Sección 1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_Toc31720788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13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3FCAA763" w14:textId="112189B7">
      <w:pPr>
        <w:pStyle w:val="TDC1"/>
        <w:tabs>
          <w:tab w:val="left" w:pos="44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history="1" w:anchor="_Toc31720789">
        <w:r w:rsidRPr="008451D6" w:rsidR="005A274D">
          <w:rPr>
            <w:rStyle w:val="Hipervnculo"/>
            <w:noProof/>
          </w:rPr>
          <w:t>3.</w:t>
        </w:r>
        <w:r w:rsidR="005A274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PROCESO DE INGENIERÍA DE SOFTWARE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_Toc31720789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15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5C8469DD" w14:textId="5AD7F716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90">
        <w:r w:rsidRPr="008451D6" w:rsidR="005A274D">
          <w:rPr>
            <w:rStyle w:val="Hipervnculo"/>
            <w:noProof/>
          </w:rPr>
          <w:t>3.1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Modelo de proceso de desarrollo de software.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_Toc31720790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15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5EDE2883" w14:textId="312CC1C2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91">
        <w:r w:rsidRPr="008451D6" w:rsidR="005A274D">
          <w:rPr>
            <w:rStyle w:val="Hipervnculo"/>
            <w:noProof/>
          </w:rPr>
          <w:t>3.1.1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Descripción de Iteraciones realizadas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_Toc31720791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15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0BC512A5" w14:textId="1D7E741F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92">
        <w:r w:rsidRPr="008451D6" w:rsidR="005A274D">
          <w:rPr>
            <w:rStyle w:val="Hipervnculo"/>
            <w:noProof/>
          </w:rPr>
          <w:t>3.2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Educción de Requisitos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_Toc31720792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16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2268EA62" w14:textId="045A8A7A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93">
        <w:r w:rsidRPr="008451D6" w:rsidR="005A274D">
          <w:rPr>
            <w:rStyle w:val="Hipervnculo"/>
            <w:noProof/>
          </w:rPr>
          <w:t>3.2.1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Técnica utilizada: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_Toc31720793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16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2DF46C0C" w14:textId="2B3C1BB3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94">
        <w:r w:rsidRPr="008451D6" w:rsidR="005A274D">
          <w:rPr>
            <w:rStyle w:val="Hipervnculo"/>
            <w:noProof/>
          </w:rPr>
          <w:t>3.2.2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Requisitos funcionales documentados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_Toc31720794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16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14E1D5EA" w14:textId="5614B07D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95">
        <w:r w:rsidRPr="008451D6" w:rsidR="005A274D">
          <w:rPr>
            <w:rStyle w:val="Hipervnculo"/>
            <w:noProof/>
          </w:rPr>
          <w:t>3.3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Análisis y Diseño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_Toc31720795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16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36D82569" w14:textId="582687AC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96">
        <w:r w:rsidRPr="008451D6" w:rsidR="005A274D">
          <w:rPr>
            <w:rStyle w:val="Hipervnculo"/>
            <w:noProof/>
          </w:rPr>
          <w:t>3.3.1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Atributos y restricciones Arquitecturales.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_Toc31720796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16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1D1FF7DA" w14:textId="532A1D0C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97">
        <w:r w:rsidRPr="008451D6" w:rsidR="005A274D">
          <w:rPr>
            <w:rStyle w:val="Hipervnculo"/>
            <w:noProof/>
          </w:rPr>
          <w:t>3.3.2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Requisitos No Funcionales.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_Toc31720797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16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6E741D57" w14:textId="46612080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98">
        <w:r w:rsidRPr="008451D6" w:rsidR="005A274D">
          <w:rPr>
            <w:rStyle w:val="Hipervnculo"/>
            <w:noProof/>
          </w:rPr>
          <w:t>3.4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Diseño de la Arquitectura.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_Toc31720798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17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779686D1" w14:textId="75E44C11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799">
        <w:r w:rsidRPr="008451D6" w:rsidR="005A274D">
          <w:rPr>
            <w:rStyle w:val="Hipervnculo"/>
            <w:noProof/>
          </w:rPr>
          <w:t>3.4.1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Vista de Alto Nivel.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_Toc31720799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17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64BEF5A3" w14:textId="26836C3D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00">
        <w:r w:rsidRPr="008451D6" w:rsidR="005A274D">
          <w:rPr>
            <w:rStyle w:val="Hipervnculo"/>
            <w:noProof/>
          </w:rPr>
          <w:t>3.4.2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Vista de Procesos.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_Toc31720800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18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0CE255D8" w14:textId="74835E6D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01">
        <w:r w:rsidRPr="008451D6" w:rsidR="005A274D">
          <w:rPr>
            <w:rStyle w:val="Hipervnculo"/>
            <w:noProof/>
          </w:rPr>
          <w:t>3.4.3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Vista Lógica.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_Toc31720801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18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6203FAF6" w14:textId="1AE7861A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02">
        <w:r w:rsidRPr="008451D6" w:rsidR="005A274D">
          <w:rPr>
            <w:rStyle w:val="Hipervnculo"/>
            <w:noProof/>
          </w:rPr>
          <w:t>3.4.4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Vistas de Desarrollo.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_Toc31720802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18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4DBF91BF" w14:textId="18AB166A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03">
        <w:r w:rsidRPr="008451D6" w:rsidR="005A274D">
          <w:rPr>
            <w:rStyle w:val="Hipervnculo"/>
            <w:noProof/>
          </w:rPr>
          <w:t>3.5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Patrones de Diseño Utilizados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_Toc31720803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18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4947392F" w14:textId="073F3EE2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04">
        <w:r w:rsidRPr="008451D6" w:rsidR="005A274D">
          <w:rPr>
            <w:rStyle w:val="Hipervnculo"/>
            <w:noProof/>
          </w:rPr>
          <w:t>3.6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Justificación de Diseño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_Toc31720804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18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4C699006" w14:textId="48103E6D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05">
        <w:r w:rsidRPr="008451D6" w:rsidR="005A274D">
          <w:rPr>
            <w:rStyle w:val="Hipervnculo"/>
            <w:noProof/>
          </w:rPr>
          <w:t>3.7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Desarrollo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_Toc31720805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19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08C708C1" w14:textId="5BA022A5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06">
        <w:r w:rsidRPr="008451D6" w:rsidR="005A274D">
          <w:rPr>
            <w:rStyle w:val="Hipervnculo"/>
            <w:noProof/>
          </w:rPr>
          <w:t>3.7.1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Tecnologías utilizadas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_Toc31720806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19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56A78E08" w14:textId="53CA8244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07">
        <w:r w:rsidRPr="008451D6" w:rsidR="005A274D">
          <w:rPr>
            <w:rStyle w:val="Hipervnculo"/>
            <w:noProof/>
          </w:rPr>
          <w:t>3.7.2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Tecnologías utilizadas y su Relación con los Atributos de Calidad.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_Toc31720807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19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7500B267" w14:textId="78394D58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08">
        <w:r w:rsidRPr="008451D6" w:rsidR="005A274D">
          <w:rPr>
            <w:rStyle w:val="Hipervnculo"/>
            <w:noProof/>
          </w:rPr>
          <w:t>3.8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Prototipos del Software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_Toc31720808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19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36C91008" w14:textId="5F3B2B15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09">
        <w:r w:rsidRPr="008451D6" w:rsidR="005A274D">
          <w:rPr>
            <w:rStyle w:val="Hipervnculo"/>
            <w:noProof/>
          </w:rPr>
          <w:t>3.8.1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Desarrollo de prototipos Versión 1.0 (Iteración No 1)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_Toc31720809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19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5A78CB10" w14:textId="759EA333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10">
        <w:r w:rsidRPr="008451D6" w:rsidR="005A274D">
          <w:rPr>
            <w:rStyle w:val="Hipervnculo"/>
            <w:noProof/>
          </w:rPr>
          <w:t>3.9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Pruebas y Evaluación de Software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_Toc31720810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20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6712FB94" w14:textId="62AFDBA3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11">
        <w:r w:rsidRPr="008451D6" w:rsidR="005A274D">
          <w:rPr>
            <w:rStyle w:val="Hipervnculo"/>
            <w:noProof/>
          </w:rPr>
          <w:t>3.9.1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Casos de Prueba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_Toc31720811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20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5E4A43A4" w14:textId="75E2353B">
      <w:pPr>
        <w:pStyle w:val="TDC3"/>
        <w:tabs>
          <w:tab w:val="left" w:pos="132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12">
        <w:r w:rsidRPr="008451D6" w:rsidR="005A274D">
          <w:rPr>
            <w:rStyle w:val="Hipervnculo"/>
            <w:noProof/>
          </w:rPr>
          <w:t>3.9.1.1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Caso de Prueba No 1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_Toc31720812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20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6211D37A" w14:textId="653EA3A4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13">
        <w:r w:rsidRPr="008451D6" w:rsidR="005A274D">
          <w:rPr>
            <w:rStyle w:val="Hipervnculo"/>
            <w:noProof/>
          </w:rPr>
          <w:t>3.9.2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Resumen Pruebas Funcionales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_Toc31720813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20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60EAD48C" w14:textId="1396D133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14">
        <w:r w:rsidRPr="008451D6" w:rsidR="005A274D">
          <w:rPr>
            <w:rStyle w:val="Hipervnculo"/>
            <w:noProof/>
          </w:rPr>
          <w:t>3.10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Acceso a la Aplicación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_Toc31720814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20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2BE8E7E9" w14:textId="7B15AA4B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15">
        <w:r w:rsidRPr="008451D6" w:rsidR="005A274D">
          <w:rPr>
            <w:rStyle w:val="Hipervnculo"/>
            <w:noProof/>
          </w:rPr>
          <w:t>3.11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Estándares de ingeniería empleados durante el proyecto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_Toc31720815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21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2115A273" w14:textId="33500240">
      <w:pPr>
        <w:pStyle w:val="TDC1"/>
        <w:tabs>
          <w:tab w:val="left" w:pos="44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history="1" w:anchor="_Toc31720816">
        <w:r w:rsidRPr="008451D6" w:rsidR="005A274D">
          <w:rPr>
            <w:rStyle w:val="Hipervnculo"/>
            <w:noProof/>
          </w:rPr>
          <w:t>4.</w:t>
        </w:r>
        <w:r w:rsidR="005A274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ANÁLISIS DE RESULTADOS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_Toc31720816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23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5605D038" w14:textId="180AF1D4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17">
        <w:r w:rsidRPr="008451D6" w:rsidR="005A274D">
          <w:rPr>
            <w:rStyle w:val="Hipervnculo"/>
            <w:noProof/>
          </w:rPr>
          <w:t>4.1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Análisis de Impactos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_Toc31720817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23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3811E842" w14:textId="2C17E3E7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18">
        <w:r w:rsidRPr="008451D6" w:rsidR="005A274D">
          <w:rPr>
            <w:rStyle w:val="Hipervnculo"/>
            <w:noProof/>
          </w:rPr>
          <w:t>4.2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Utilización de herramientas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_Toc31720818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23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220805BE" w14:textId="43D7F727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19">
        <w:r w:rsidRPr="008451D6" w:rsidR="005A274D">
          <w:rPr>
            <w:rStyle w:val="Hipervnculo"/>
            <w:noProof/>
          </w:rPr>
          <w:t>4.3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Análisis de diseño de componentes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_Toc31720819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23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28D114BB" w14:textId="6D59FF68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20">
        <w:r w:rsidRPr="008451D6" w:rsidR="005A274D">
          <w:rPr>
            <w:rStyle w:val="Hipervnculo"/>
            <w:noProof/>
          </w:rPr>
          <w:t>4.4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Cumplimiento de Objetivos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_Toc31720820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24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78150114" w14:textId="390D4A29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21">
        <w:r w:rsidRPr="008451D6" w:rsidR="005A274D">
          <w:rPr>
            <w:rStyle w:val="Hipervnculo"/>
            <w:noProof/>
          </w:rPr>
          <w:t>4.5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Conclusiones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_Toc31720821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24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58D7507A" w14:textId="58610E89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22">
        <w:r w:rsidRPr="008451D6" w:rsidR="005A274D">
          <w:rPr>
            <w:rStyle w:val="Hipervnculo"/>
            <w:noProof/>
          </w:rPr>
          <w:t>4.6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Experiencia de diseño en ingeniería de software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_Toc31720822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24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57374E08" w14:textId="62496F86">
      <w:pPr>
        <w:pStyle w:val="TDC3"/>
        <w:tabs>
          <w:tab w:val="left" w:pos="1100"/>
          <w:tab w:val="right" w:leader="dot" w:pos="8921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history="1" w:anchor="_Toc31720823">
        <w:r w:rsidRPr="008451D6" w:rsidR="005A274D">
          <w:rPr>
            <w:rStyle w:val="Hipervnculo"/>
            <w:noProof/>
          </w:rPr>
          <w:t>4.7</w:t>
        </w:r>
        <w:r w:rsidR="005A274D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Trabajos Futuros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_Toc31720823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24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7FB97074" w14:textId="342C48C8">
      <w:pPr>
        <w:pStyle w:val="TDC1"/>
        <w:tabs>
          <w:tab w:val="left" w:pos="44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history="1" w:anchor="_Toc31720824">
        <w:r w:rsidRPr="008451D6" w:rsidR="005A274D">
          <w:rPr>
            <w:rStyle w:val="Hipervnculo"/>
            <w:noProof/>
          </w:rPr>
          <w:t>5.</w:t>
        </w:r>
        <w:r w:rsidR="005A274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REFERENCIAS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_Toc31720824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26</w:t>
        </w:r>
        <w:r w:rsidR="005A274D">
          <w:rPr>
            <w:noProof/>
            <w:webHidden/>
          </w:rPr>
          <w:fldChar w:fldCharType="end"/>
        </w:r>
      </w:hyperlink>
    </w:p>
    <w:p w:rsidR="005A274D" w:rsidRDefault="005F5991" w14:paraId="081C1365" w14:textId="739167C1">
      <w:pPr>
        <w:pStyle w:val="TDC1"/>
        <w:tabs>
          <w:tab w:val="left" w:pos="44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history="1" w:anchor="_Toc31720825">
        <w:r w:rsidRPr="008451D6" w:rsidR="005A274D">
          <w:rPr>
            <w:rStyle w:val="Hipervnculo"/>
            <w:noProof/>
          </w:rPr>
          <w:t>6.</w:t>
        </w:r>
        <w:r w:rsidR="005A274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Pr="008451D6" w:rsidR="005A274D">
          <w:rPr>
            <w:rStyle w:val="Hipervnculo"/>
            <w:noProof/>
          </w:rPr>
          <w:t>ANEXOS</w:t>
        </w:r>
        <w:r w:rsidR="005A274D">
          <w:rPr>
            <w:noProof/>
            <w:webHidden/>
          </w:rPr>
          <w:tab/>
        </w:r>
        <w:r w:rsidR="005A274D">
          <w:rPr>
            <w:noProof/>
            <w:webHidden/>
          </w:rPr>
          <w:fldChar w:fldCharType="begin"/>
        </w:r>
        <w:r w:rsidR="005A274D">
          <w:rPr>
            <w:noProof/>
            <w:webHidden/>
          </w:rPr>
          <w:instrText xml:space="preserve"> PAGEREF _Toc31720825 \h </w:instrText>
        </w:r>
        <w:r w:rsidR="005A274D">
          <w:rPr>
            <w:noProof/>
            <w:webHidden/>
          </w:rPr>
        </w:r>
        <w:r w:rsidR="005A274D">
          <w:rPr>
            <w:noProof/>
            <w:webHidden/>
          </w:rPr>
          <w:fldChar w:fldCharType="separate"/>
        </w:r>
        <w:r w:rsidR="005A274D">
          <w:rPr>
            <w:noProof/>
            <w:webHidden/>
          </w:rPr>
          <w:t>28</w:t>
        </w:r>
        <w:r w:rsidR="005A274D">
          <w:rPr>
            <w:noProof/>
            <w:webHidden/>
          </w:rPr>
          <w:fldChar w:fldCharType="end"/>
        </w:r>
      </w:hyperlink>
    </w:p>
    <w:p w:rsidR="00EC7606" w:rsidP="00EC7606" w:rsidRDefault="00B4300A" w14:paraId="16B422A7" w14:textId="6192929A">
      <w:pPr>
        <w:rPr>
          <w:rFonts w:cstheme="minorHAnsi"/>
          <w:b/>
          <w:sz w:val="21"/>
          <w:szCs w:val="21"/>
        </w:rPr>
      </w:pPr>
      <w:r w:rsidRPr="00784E60">
        <w:rPr>
          <w:rFonts w:cstheme="minorHAnsi"/>
          <w:b/>
          <w:sz w:val="21"/>
          <w:szCs w:val="21"/>
        </w:rPr>
        <w:fldChar w:fldCharType="end"/>
      </w:r>
    </w:p>
    <w:p w:rsidR="006048F8" w:rsidRDefault="006048F8" w14:paraId="1C3EF6E0" w14:textId="1A4FCF45">
      <w:pPr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br w:type="page"/>
      </w:r>
    </w:p>
    <w:p w:rsidR="00EC7606" w:rsidP="00EC7606" w:rsidRDefault="00EC7606" w14:paraId="02CF4530" w14:textId="77777777">
      <w:pPr>
        <w:rPr>
          <w:rFonts w:cstheme="minorHAnsi"/>
          <w:b/>
          <w:sz w:val="21"/>
          <w:szCs w:val="21"/>
        </w:rPr>
      </w:pPr>
    </w:p>
    <w:p w:rsidRPr="00784E60" w:rsidR="00EC7606" w:rsidP="006048F8" w:rsidRDefault="006048F8" w14:paraId="0D2A8486" w14:textId="10E8D7F0">
      <w:pPr>
        <w:jc w:val="center"/>
        <w:rPr>
          <w:b/>
        </w:rPr>
      </w:pPr>
      <w:r>
        <w:rPr>
          <w:b/>
        </w:rPr>
        <w:t>LISTA</w:t>
      </w:r>
      <w:r w:rsidRPr="00784E60" w:rsidR="00EC7606">
        <w:rPr>
          <w:b/>
        </w:rPr>
        <w:t xml:space="preserve"> DE TABLAS</w:t>
      </w:r>
    </w:p>
    <w:p w:rsidR="00EC7606" w:rsidP="00EC7606" w:rsidRDefault="00EC7606" w14:paraId="332ACAC5" w14:textId="77777777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r w:rsidRPr="00260590">
        <w:rPr>
          <w:b w:val="0"/>
          <w:caps w:val="0"/>
          <w:sz w:val="21"/>
          <w:szCs w:val="21"/>
        </w:rPr>
        <w:fldChar w:fldCharType="begin"/>
      </w:r>
      <w:r w:rsidRPr="00260590">
        <w:rPr>
          <w:b w:val="0"/>
          <w:caps w:val="0"/>
          <w:sz w:val="21"/>
          <w:szCs w:val="21"/>
        </w:rPr>
        <w:instrText xml:space="preserve"> TOC \h \z \t "Tablas,1" </w:instrText>
      </w:r>
      <w:r w:rsidRPr="00260590">
        <w:rPr>
          <w:b w:val="0"/>
          <w:caps w:val="0"/>
          <w:sz w:val="21"/>
          <w:szCs w:val="21"/>
        </w:rPr>
        <w:fldChar w:fldCharType="separate"/>
      </w:r>
      <w:hyperlink w:history="1" w:anchor="_Toc466976700">
        <w:r w:rsidRPr="00A27A9B">
          <w:rPr>
            <w:rStyle w:val="Hipervnculo"/>
            <w:noProof/>
          </w:rPr>
          <w:t>Tabla 3.1 Especificación y priorización de 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_Toc466976700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7606" w:rsidP="00EC7606" w:rsidRDefault="005F5991" w14:paraId="0BB1AE7D" w14:textId="77777777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history="1" w:anchor="_Toc466976701">
        <w:r w:rsidRPr="00A27A9B" w:rsidR="00EC7606">
          <w:rPr>
            <w:rStyle w:val="Hipervnculo"/>
            <w:noProof/>
          </w:rPr>
          <w:t>Tabla 3.2 Matriz de especificación y clasificación de requisitos no funcionales.</w:t>
        </w:r>
        <w:r w:rsidR="00EC7606">
          <w:rPr>
            <w:noProof/>
            <w:webHidden/>
          </w:rPr>
          <w:tab/>
        </w:r>
        <w:r w:rsidR="00EC7606">
          <w:rPr>
            <w:noProof/>
            <w:webHidden/>
          </w:rPr>
          <w:fldChar w:fldCharType="begin"/>
        </w:r>
        <w:r w:rsidR="00EC7606">
          <w:rPr>
            <w:noProof/>
            <w:webHidden/>
          </w:rPr>
          <w:instrText xml:space="preserve"> PAGEREF _Toc466976701 \h </w:instrText>
        </w:r>
        <w:r w:rsidR="00EC7606">
          <w:rPr>
            <w:noProof/>
            <w:webHidden/>
          </w:rPr>
        </w:r>
        <w:r w:rsidR="00EC7606">
          <w:rPr>
            <w:noProof/>
            <w:webHidden/>
          </w:rPr>
          <w:fldChar w:fldCharType="separate"/>
        </w:r>
        <w:r w:rsidR="00EC7606">
          <w:rPr>
            <w:noProof/>
            <w:webHidden/>
          </w:rPr>
          <w:t>14</w:t>
        </w:r>
        <w:r w:rsidR="00EC7606">
          <w:rPr>
            <w:noProof/>
            <w:webHidden/>
          </w:rPr>
          <w:fldChar w:fldCharType="end"/>
        </w:r>
      </w:hyperlink>
    </w:p>
    <w:p w:rsidR="006048F8" w:rsidP="003E6D7B" w:rsidRDefault="00EC7606" w14:paraId="3E150C1E" w14:textId="74B975A9">
      <w:pPr>
        <w:jc w:val="both"/>
        <w:rPr>
          <w:sz w:val="21"/>
          <w:szCs w:val="21"/>
        </w:rPr>
      </w:pPr>
      <w:r w:rsidRPr="00260590">
        <w:rPr>
          <w:sz w:val="21"/>
          <w:szCs w:val="21"/>
        </w:rPr>
        <w:fldChar w:fldCharType="end"/>
      </w:r>
    </w:p>
    <w:p w:rsidR="006048F8" w:rsidP="00EC7606" w:rsidRDefault="006048F8" w14:paraId="17876070" w14:textId="77777777">
      <w:pPr>
        <w:jc w:val="both"/>
        <w:rPr>
          <w:sz w:val="21"/>
          <w:szCs w:val="21"/>
        </w:rPr>
      </w:pPr>
    </w:p>
    <w:p w:rsidRPr="00784E60" w:rsidR="00B4300A" w:rsidP="006048F8" w:rsidRDefault="006048F8" w14:paraId="66144432" w14:textId="087C7EB9">
      <w:pPr>
        <w:jc w:val="center"/>
        <w:rPr>
          <w:b/>
        </w:rPr>
      </w:pPr>
      <w:r>
        <w:rPr>
          <w:b/>
        </w:rPr>
        <w:t>LISTA</w:t>
      </w:r>
      <w:r w:rsidRPr="00784E60" w:rsidR="00B4300A">
        <w:rPr>
          <w:b/>
        </w:rPr>
        <w:t xml:space="preserve"> DE FIGURAS</w:t>
      </w:r>
    </w:p>
    <w:p w:rsidR="002C023E" w:rsidRDefault="00292F14" w14:paraId="32890F00" w14:textId="77777777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r w:rsidRPr="00292F14">
        <w:rPr>
          <w:b w:val="0"/>
          <w:caps w:val="0"/>
          <w:sz w:val="21"/>
          <w:szCs w:val="21"/>
        </w:rPr>
        <w:fldChar w:fldCharType="begin"/>
      </w:r>
      <w:r w:rsidRPr="00292F14">
        <w:rPr>
          <w:b w:val="0"/>
          <w:caps w:val="0"/>
          <w:sz w:val="21"/>
          <w:szCs w:val="21"/>
        </w:rPr>
        <w:instrText xml:space="preserve"> TOC \h \z \t "Descripción1,1" </w:instrText>
      </w:r>
      <w:r w:rsidRPr="00292F14">
        <w:rPr>
          <w:b w:val="0"/>
          <w:caps w:val="0"/>
          <w:sz w:val="21"/>
          <w:szCs w:val="21"/>
        </w:rPr>
        <w:fldChar w:fldCharType="separate"/>
      </w:r>
      <w:hyperlink w:history="1" w:anchor="_Toc466976609">
        <w:r w:rsidRPr="004D364B" w:rsidR="002C023E">
          <w:rPr>
            <w:rStyle w:val="Hipervnculo"/>
            <w:noProof/>
          </w:rPr>
          <w:t>Figura 1.1 Descripción de la figura.</w:t>
        </w:r>
        <w:r w:rsidR="002C023E">
          <w:rPr>
            <w:noProof/>
            <w:webHidden/>
          </w:rPr>
          <w:tab/>
        </w:r>
        <w:r w:rsidR="002C023E">
          <w:rPr>
            <w:noProof/>
            <w:webHidden/>
          </w:rPr>
          <w:fldChar w:fldCharType="begin"/>
        </w:r>
        <w:r w:rsidR="002C023E">
          <w:rPr>
            <w:noProof/>
            <w:webHidden/>
          </w:rPr>
          <w:instrText xml:space="preserve"> PAGEREF _Toc466976609 \h </w:instrText>
        </w:r>
        <w:r w:rsidR="002C023E">
          <w:rPr>
            <w:noProof/>
            <w:webHidden/>
          </w:rPr>
        </w:r>
        <w:r w:rsidR="002C023E">
          <w:rPr>
            <w:noProof/>
            <w:webHidden/>
          </w:rPr>
          <w:fldChar w:fldCharType="separate"/>
        </w:r>
        <w:r w:rsidR="004215B0">
          <w:rPr>
            <w:noProof/>
            <w:webHidden/>
          </w:rPr>
          <w:t>8</w:t>
        </w:r>
        <w:r w:rsidR="002C023E">
          <w:rPr>
            <w:noProof/>
            <w:webHidden/>
          </w:rPr>
          <w:fldChar w:fldCharType="end"/>
        </w:r>
      </w:hyperlink>
    </w:p>
    <w:p w:rsidR="002C023E" w:rsidRDefault="005F5991" w14:paraId="4F114EDD" w14:textId="77777777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history="1" w:anchor="_Toc466976610">
        <w:r w:rsidRPr="004D364B" w:rsidR="002C023E">
          <w:rPr>
            <w:rStyle w:val="Hipervnculo"/>
            <w:noProof/>
          </w:rPr>
          <w:t>Figura 2.1 Descripción de la figura.</w:t>
        </w:r>
        <w:r w:rsidR="002C023E">
          <w:rPr>
            <w:noProof/>
            <w:webHidden/>
          </w:rPr>
          <w:tab/>
        </w:r>
        <w:r w:rsidR="002C023E">
          <w:rPr>
            <w:noProof/>
            <w:webHidden/>
          </w:rPr>
          <w:fldChar w:fldCharType="begin"/>
        </w:r>
        <w:r w:rsidR="002C023E">
          <w:rPr>
            <w:noProof/>
            <w:webHidden/>
          </w:rPr>
          <w:instrText xml:space="preserve"> PAGEREF _Toc466976610 \h </w:instrText>
        </w:r>
        <w:r w:rsidR="002C023E">
          <w:rPr>
            <w:noProof/>
            <w:webHidden/>
          </w:rPr>
        </w:r>
        <w:r w:rsidR="002C023E">
          <w:rPr>
            <w:noProof/>
            <w:webHidden/>
          </w:rPr>
          <w:fldChar w:fldCharType="separate"/>
        </w:r>
        <w:r w:rsidR="004215B0">
          <w:rPr>
            <w:noProof/>
            <w:webHidden/>
          </w:rPr>
          <w:t>11</w:t>
        </w:r>
        <w:r w:rsidR="002C023E">
          <w:rPr>
            <w:noProof/>
            <w:webHidden/>
          </w:rPr>
          <w:fldChar w:fldCharType="end"/>
        </w:r>
      </w:hyperlink>
    </w:p>
    <w:p w:rsidR="002C023E" w:rsidRDefault="005F5991" w14:paraId="660B4249" w14:textId="77777777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history="1" w:anchor="_Toc466976611">
        <w:r w:rsidRPr="004D364B" w:rsidR="002C023E">
          <w:rPr>
            <w:rStyle w:val="Hipervnculo"/>
            <w:noProof/>
          </w:rPr>
          <w:t>Figura 3.2 Resumen iteraciones, fases y artefactos.</w:t>
        </w:r>
        <w:r w:rsidR="002C023E">
          <w:rPr>
            <w:noProof/>
            <w:webHidden/>
          </w:rPr>
          <w:tab/>
        </w:r>
        <w:r w:rsidR="002C023E">
          <w:rPr>
            <w:noProof/>
            <w:webHidden/>
          </w:rPr>
          <w:fldChar w:fldCharType="begin"/>
        </w:r>
        <w:r w:rsidR="002C023E">
          <w:rPr>
            <w:noProof/>
            <w:webHidden/>
          </w:rPr>
          <w:instrText xml:space="preserve"> PAGEREF _Toc466976611 \h </w:instrText>
        </w:r>
        <w:r w:rsidR="002C023E">
          <w:rPr>
            <w:noProof/>
            <w:webHidden/>
          </w:rPr>
        </w:r>
        <w:r w:rsidR="002C023E">
          <w:rPr>
            <w:noProof/>
            <w:webHidden/>
          </w:rPr>
          <w:fldChar w:fldCharType="separate"/>
        </w:r>
        <w:r w:rsidR="004215B0">
          <w:rPr>
            <w:noProof/>
            <w:webHidden/>
          </w:rPr>
          <w:t>13</w:t>
        </w:r>
        <w:r w:rsidR="002C023E">
          <w:rPr>
            <w:noProof/>
            <w:webHidden/>
          </w:rPr>
          <w:fldChar w:fldCharType="end"/>
        </w:r>
      </w:hyperlink>
    </w:p>
    <w:p w:rsidR="002C023E" w:rsidRDefault="005F5991" w14:paraId="58FAC7BB" w14:textId="77777777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history="1" w:anchor="_Toc466976612">
        <w:r w:rsidRPr="004D364B" w:rsidR="002C023E">
          <w:rPr>
            <w:rStyle w:val="Hipervnculo"/>
            <w:noProof/>
          </w:rPr>
          <w:t>Figura 3.4 Descripción Diagrama de arquitectura de alto nivel. UML</w:t>
        </w:r>
        <w:r w:rsidR="002C023E">
          <w:rPr>
            <w:noProof/>
            <w:webHidden/>
          </w:rPr>
          <w:tab/>
        </w:r>
        <w:r w:rsidR="002C023E">
          <w:rPr>
            <w:noProof/>
            <w:webHidden/>
          </w:rPr>
          <w:fldChar w:fldCharType="begin"/>
        </w:r>
        <w:r w:rsidR="002C023E">
          <w:rPr>
            <w:noProof/>
            <w:webHidden/>
          </w:rPr>
          <w:instrText xml:space="preserve"> PAGEREF _Toc466976612 \h </w:instrText>
        </w:r>
        <w:r w:rsidR="002C023E">
          <w:rPr>
            <w:noProof/>
            <w:webHidden/>
          </w:rPr>
        </w:r>
        <w:r w:rsidR="002C023E">
          <w:rPr>
            <w:noProof/>
            <w:webHidden/>
          </w:rPr>
          <w:fldChar w:fldCharType="separate"/>
        </w:r>
        <w:r w:rsidR="004215B0">
          <w:rPr>
            <w:noProof/>
            <w:webHidden/>
          </w:rPr>
          <w:t>15</w:t>
        </w:r>
        <w:r w:rsidR="002C023E">
          <w:rPr>
            <w:noProof/>
            <w:webHidden/>
          </w:rPr>
          <w:fldChar w:fldCharType="end"/>
        </w:r>
      </w:hyperlink>
    </w:p>
    <w:p w:rsidRPr="00292F14" w:rsidR="0058266A" w:rsidP="00292F14" w:rsidRDefault="00292F14" w14:paraId="27CD2947" w14:textId="77777777">
      <w:pPr>
        <w:jc w:val="both"/>
        <w:rPr>
          <w:rFonts w:cstheme="minorHAnsi"/>
          <w:sz w:val="21"/>
          <w:szCs w:val="21"/>
        </w:rPr>
      </w:pPr>
      <w:r w:rsidRPr="00292F14">
        <w:rPr>
          <w:rFonts w:cstheme="minorHAnsi"/>
          <w:sz w:val="21"/>
          <w:szCs w:val="21"/>
        </w:rPr>
        <w:fldChar w:fldCharType="end"/>
      </w:r>
    </w:p>
    <w:p w:rsidR="002C023E" w:rsidP="00260590" w:rsidRDefault="002C023E" w14:paraId="29C406EE" w14:textId="77777777">
      <w:pPr>
        <w:jc w:val="both"/>
        <w:rPr>
          <w:sz w:val="21"/>
          <w:szCs w:val="21"/>
        </w:rPr>
      </w:pPr>
    </w:p>
    <w:p w:rsidR="002C023E" w:rsidP="00260590" w:rsidRDefault="002C023E" w14:paraId="604A9AC5" w14:textId="77777777">
      <w:pPr>
        <w:jc w:val="both"/>
        <w:rPr>
          <w:sz w:val="21"/>
          <w:szCs w:val="21"/>
        </w:rPr>
      </w:pPr>
    </w:p>
    <w:p w:rsidR="002C023E" w:rsidP="00260590" w:rsidRDefault="002C023E" w14:paraId="29206E41" w14:textId="77777777">
      <w:pPr>
        <w:jc w:val="both"/>
        <w:rPr>
          <w:sz w:val="21"/>
          <w:szCs w:val="21"/>
        </w:rPr>
      </w:pPr>
    </w:p>
    <w:p w:rsidR="002C023E" w:rsidP="00260590" w:rsidRDefault="002C023E" w14:paraId="5C3282A9" w14:textId="77777777">
      <w:pPr>
        <w:jc w:val="both"/>
        <w:rPr>
          <w:sz w:val="21"/>
          <w:szCs w:val="21"/>
        </w:rPr>
      </w:pPr>
    </w:p>
    <w:p w:rsidR="002C023E" w:rsidP="00260590" w:rsidRDefault="002C023E" w14:paraId="18CB7F70" w14:textId="77777777">
      <w:pPr>
        <w:jc w:val="both"/>
        <w:rPr>
          <w:sz w:val="21"/>
          <w:szCs w:val="21"/>
        </w:rPr>
      </w:pPr>
    </w:p>
    <w:p w:rsidR="002C023E" w:rsidP="00260590" w:rsidRDefault="002C023E" w14:paraId="51E4B0B2" w14:textId="77777777">
      <w:pPr>
        <w:jc w:val="both"/>
        <w:rPr>
          <w:sz w:val="21"/>
          <w:szCs w:val="21"/>
        </w:rPr>
      </w:pPr>
    </w:p>
    <w:p w:rsidR="002C023E" w:rsidP="00260590" w:rsidRDefault="002C023E" w14:paraId="4D5B81AB" w14:textId="77777777">
      <w:pPr>
        <w:jc w:val="both"/>
        <w:rPr>
          <w:sz w:val="21"/>
          <w:szCs w:val="21"/>
        </w:rPr>
      </w:pPr>
    </w:p>
    <w:p w:rsidR="002C023E" w:rsidP="00260590" w:rsidRDefault="002C023E" w14:paraId="4A8A5144" w14:textId="77777777">
      <w:pPr>
        <w:jc w:val="both"/>
        <w:rPr>
          <w:sz w:val="21"/>
          <w:szCs w:val="21"/>
        </w:rPr>
      </w:pPr>
    </w:p>
    <w:p w:rsidR="002C023E" w:rsidP="00260590" w:rsidRDefault="002C023E" w14:paraId="375C76DE" w14:textId="77777777">
      <w:pPr>
        <w:jc w:val="both"/>
        <w:rPr>
          <w:sz w:val="21"/>
          <w:szCs w:val="21"/>
        </w:rPr>
      </w:pPr>
    </w:p>
    <w:p w:rsidR="002C023E" w:rsidP="00260590" w:rsidRDefault="002C023E" w14:paraId="71490254" w14:textId="77777777">
      <w:pPr>
        <w:jc w:val="both"/>
        <w:rPr>
          <w:sz w:val="21"/>
          <w:szCs w:val="21"/>
        </w:rPr>
      </w:pPr>
    </w:p>
    <w:p w:rsidR="002C023E" w:rsidP="00260590" w:rsidRDefault="002C023E" w14:paraId="18EB4EFF" w14:textId="77777777">
      <w:pPr>
        <w:jc w:val="both"/>
        <w:rPr>
          <w:sz w:val="21"/>
          <w:szCs w:val="21"/>
        </w:rPr>
      </w:pPr>
    </w:p>
    <w:p w:rsidR="002C023E" w:rsidP="00260590" w:rsidRDefault="002C023E" w14:paraId="1642577E" w14:textId="77777777">
      <w:pPr>
        <w:jc w:val="both"/>
        <w:rPr>
          <w:sz w:val="21"/>
          <w:szCs w:val="21"/>
        </w:rPr>
      </w:pPr>
    </w:p>
    <w:p w:rsidR="002C023E" w:rsidP="00260590" w:rsidRDefault="002C023E" w14:paraId="0A2341DC" w14:textId="77777777">
      <w:pPr>
        <w:jc w:val="both"/>
        <w:rPr>
          <w:sz w:val="21"/>
          <w:szCs w:val="21"/>
        </w:rPr>
      </w:pPr>
    </w:p>
    <w:p w:rsidR="002C023E" w:rsidP="00260590" w:rsidRDefault="002C023E" w14:paraId="05A25A89" w14:textId="77777777">
      <w:pPr>
        <w:jc w:val="both"/>
        <w:rPr>
          <w:sz w:val="21"/>
          <w:szCs w:val="21"/>
        </w:rPr>
      </w:pPr>
    </w:p>
    <w:p w:rsidR="002C023E" w:rsidP="00260590" w:rsidRDefault="002C023E" w14:paraId="4077E36E" w14:textId="77777777">
      <w:pPr>
        <w:jc w:val="both"/>
        <w:rPr>
          <w:sz w:val="21"/>
          <w:szCs w:val="21"/>
        </w:rPr>
      </w:pPr>
    </w:p>
    <w:p w:rsidR="002C023E" w:rsidP="00260590" w:rsidRDefault="002C023E" w14:paraId="525CCC80" w14:textId="77777777">
      <w:pPr>
        <w:jc w:val="both"/>
        <w:rPr>
          <w:sz w:val="21"/>
          <w:szCs w:val="21"/>
        </w:rPr>
      </w:pPr>
    </w:p>
    <w:p w:rsidR="002C023E" w:rsidP="00260590" w:rsidRDefault="002C023E" w14:paraId="4D1E26A9" w14:textId="77777777">
      <w:pPr>
        <w:jc w:val="both"/>
        <w:rPr>
          <w:sz w:val="21"/>
          <w:szCs w:val="21"/>
        </w:rPr>
      </w:pPr>
    </w:p>
    <w:p w:rsidR="002C023E" w:rsidP="00260590" w:rsidRDefault="002C023E" w14:paraId="18BE0B45" w14:textId="77777777">
      <w:pPr>
        <w:jc w:val="both"/>
        <w:rPr>
          <w:sz w:val="21"/>
          <w:szCs w:val="21"/>
        </w:rPr>
      </w:pPr>
    </w:p>
    <w:p w:rsidR="002C023E" w:rsidP="00260590" w:rsidRDefault="002C023E" w14:paraId="4DC322CB" w14:textId="77777777">
      <w:pPr>
        <w:jc w:val="both"/>
        <w:rPr>
          <w:sz w:val="21"/>
          <w:szCs w:val="21"/>
        </w:rPr>
      </w:pPr>
    </w:p>
    <w:p w:rsidR="002C023E" w:rsidP="00260590" w:rsidRDefault="002C023E" w14:paraId="521A9F96" w14:textId="77777777">
      <w:pPr>
        <w:jc w:val="both"/>
        <w:rPr>
          <w:sz w:val="21"/>
          <w:szCs w:val="21"/>
        </w:rPr>
      </w:pPr>
    </w:p>
    <w:p w:rsidR="002C023E" w:rsidP="00260590" w:rsidRDefault="002C023E" w14:paraId="62690F2A" w14:textId="77777777">
      <w:pPr>
        <w:jc w:val="both"/>
        <w:rPr>
          <w:sz w:val="21"/>
          <w:szCs w:val="21"/>
        </w:rPr>
      </w:pPr>
    </w:p>
    <w:p w:rsidR="002C023E" w:rsidP="00260590" w:rsidRDefault="002C023E" w14:paraId="737797A5" w14:textId="77777777">
      <w:pPr>
        <w:jc w:val="both"/>
        <w:rPr>
          <w:sz w:val="21"/>
          <w:szCs w:val="21"/>
        </w:rPr>
      </w:pPr>
    </w:p>
    <w:p w:rsidR="002C023E" w:rsidP="00260590" w:rsidRDefault="002C023E" w14:paraId="4E018987" w14:textId="77777777">
      <w:pPr>
        <w:jc w:val="both"/>
        <w:rPr>
          <w:sz w:val="21"/>
          <w:szCs w:val="21"/>
        </w:rPr>
      </w:pPr>
    </w:p>
    <w:p w:rsidR="002C023E" w:rsidP="00260590" w:rsidRDefault="002C023E" w14:paraId="2C05F229" w14:textId="77777777">
      <w:pPr>
        <w:jc w:val="both"/>
        <w:rPr>
          <w:sz w:val="21"/>
          <w:szCs w:val="21"/>
        </w:rPr>
      </w:pPr>
    </w:p>
    <w:p w:rsidR="002C023E" w:rsidP="00260590" w:rsidRDefault="002C023E" w14:paraId="7B27DADE" w14:textId="77777777">
      <w:pPr>
        <w:jc w:val="both"/>
        <w:rPr>
          <w:sz w:val="21"/>
          <w:szCs w:val="21"/>
        </w:rPr>
      </w:pPr>
    </w:p>
    <w:p w:rsidR="002C023E" w:rsidP="00260590" w:rsidRDefault="002C023E" w14:paraId="43047DE5" w14:textId="77777777">
      <w:pPr>
        <w:jc w:val="both"/>
        <w:rPr>
          <w:sz w:val="21"/>
          <w:szCs w:val="21"/>
        </w:rPr>
      </w:pPr>
    </w:p>
    <w:p w:rsidR="002C023E" w:rsidP="00260590" w:rsidRDefault="002C023E" w14:paraId="1E5E8ECA" w14:textId="77777777">
      <w:pPr>
        <w:jc w:val="both"/>
        <w:rPr>
          <w:sz w:val="21"/>
          <w:szCs w:val="21"/>
        </w:rPr>
      </w:pPr>
    </w:p>
    <w:p w:rsidR="002C023E" w:rsidP="00260590" w:rsidRDefault="002C023E" w14:paraId="2C9891A2" w14:textId="77777777">
      <w:pPr>
        <w:jc w:val="both"/>
        <w:rPr>
          <w:sz w:val="21"/>
          <w:szCs w:val="21"/>
        </w:rPr>
      </w:pPr>
    </w:p>
    <w:p w:rsidR="002C023E" w:rsidP="00260590" w:rsidRDefault="002C023E" w14:paraId="7417BACE" w14:textId="77777777">
      <w:pPr>
        <w:jc w:val="both"/>
        <w:rPr>
          <w:sz w:val="21"/>
          <w:szCs w:val="21"/>
        </w:rPr>
      </w:pPr>
    </w:p>
    <w:p w:rsidR="002C023E" w:rsidP="00260590" w:rsidRDefault="002C023E" w14:paraId="4D667190" w14:textId="77777777">
      <w:pPr>
        <w:jc w:val="both"/>
        <w:rPr>
          <w:sz w:val="21"/>
          <w:szCs w:val="21"/>
        </w:rPr>
      </w:pPr>
    </w:p>
    <w:p w:rsidR="002C023E" w:rsidP="00260590" w:rsidRDefault="002C023E" w14:paraId="6E1F7D8C" w14:textId="77777777">
      <w:pPr>
        <w:jc w:val="both"/>
        <w:rPr>
          <w:sz w:val="21"/>
          <w:szCs w:val="21"/>
        </w:rPr>
      </w:pPr>
    </w:p>
    <w:p w:rsidR="002C023E" w:rsidP="00260590" w:rsidRDefault="002C023E" w14:paraId="492054B3" w14:textId="77777777">
      <w:pPr>
        <w:jc w:val="both"/>
        <w:rPr>
          <w:sz w:val="21"/>
          <w:szCs w:val="21"/>
        </w:rPr>
      </w:pPr>
    </w:p>
    <w:p w:rsidR="002C023E" w:rsidP="00260590" w:rsidRDefault="002C023E" w14:paraId="785E4625" w14:textId="77777777">
      <w:pPr>
        <w:jc w:val="both"/>
        <w:rPr>
          <w:sz w:val="21"/>
          <w:szCs w:val="21"/>
        </w:rPr>
      </w:pPr>
    </w:p>
    <w:p w:rsidR="002C023E" w:rsidP="00260590" w:rsidRDefault="002C023E" w14:paraId="53B5E197" w14:textId="15D78EB4">
      <w:pPr>
        <w:jc w:val="both"/>
        <w:rPr>
          <w:sz w:val="21"/>
          <w:szCs w:val="21"/>
        </w:rPr>
      </w:pPr>
    </w:p>
    <w:p w:rsidR="002C023E" w:rsidP="00260590" w:rsidRDefault="002C023E" w14:paraId="039C4A48" w14:textId="77777777">
      <w:pPr>
        <w:jc w:val="both"/>
        <w:rPr>
          <w:sz w:val="21"/>
          <w:szCs w:val="21"/>
        </w:rPr>
      </w:pPr>
    </w:p>
    <w:p w:rsidR="002C023E" w:rsidP="00260590" w:rsidRDefault="002C023E" w14:paraId="1DDA5944" w14:textId="77777777">
      <w:pPr>
        <w:jc w:val="both"/>
        <w:rPr>
          <w:sz w:val="21"/>
          <w:szCs w:val="21"/>
        </w:rPr>
      </w:pPr>
    </w:p>
    <w:p w:rsidRPr="00D51346" w:rsidR="002C023E" w:rsidP="00260590" w:rsidRDefault="002C023E" w14:paraId="5C9F4684" w14:textId="77777777">
      <w:pPr>
        <w:jc w:val="both"/>
      </w:pPr>
    </w:p>
    <w:p w:rsidRPr="00D51346" w:rsidR="00F162B0" w:rsidP="00D51346" w:rsidRDefault="00437C55" w14:paraId="6561145C" w14:textId="458B03E1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7043629" wp14:editId="1919B167">
                <wp:simplePos x="0" y="0"/>
                <wp:positionH relativeFrom="margin">
                  <wp:posOffset>83127</wp:posOffset>
                </wp:positionH>
                <wp:positionV relativeFrom="paragraph">
                  <wp:posOffset>-739124</wp:posOffset>
                </wp:positionV>
                <wp:extent cx="6057900" cy="74295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ángulo 3" style="position:absolute;margin-left:6.55pt;margin-top:-58.2pt;width:477pt;height:58.5pt;z-index:251997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white [3212]" stroked="f" strokeweight="2pt" w14:anchorId="3DF368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">
                <w10:wrap anchorx="margin"/>
              </v:rect>
            </w:pict>
          </mc:Fallback>
        </mc:AlternateContent>
      </w:r>
      <w:ins w:author="user" w:date="2016-09-08T18:56:00Z" w:id="1">
        <w:r w:rsidRPr="00E35A9E" w:rsidR="003E6D7B"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984896" behindDoc="0" locked="0" layoutInCell="1" allowOverlap="1" wp14:anchorId="1FAFB6B2" wp14:editId="61AB3CA1">
                  <wp:simplePos x="0" y="0"/>
                  <wp:positionH relativeFrom="page">
                    <wp:posOffset>19094</wp:posOffset>
                  </wp:positionH>
                  <wp:positionV relativeFrom="paragraph">
                    <wp:posOffset>-976696</wp:posOffset>
                  </wp:positionV>
                  <wp:extent cx="628650" cy="10267950"/>
                  <wp:effectExtent l="57150" t="19050" r="57150" b="95250"/>
                  <wp:wrapNone/>
                  <wp:docPr id="269" name="Rectángulo 26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28650" cy="102679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75000"/>
                                </a:schemeClr>
                              </a:gs>
                              <a:gs pos="60000">
                                <a:schemeClr val="accent6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id="Rectángulo 269" style="position:absolute;margin-left:1.5pt;margin-top:-76.9pt;width:49.5pt;height:808.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e36c0a [2409]" stroked="f" strokeweight="2pt" w14:anchorId="1E1B91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">
                  <v:fill type="gradient" color2="#fde7d4 [761]" colors="0 #e46c0a;39322f #ffd3b9;1 #ffe9dd" focus="100%" rotate="t"/>
                  <v:shadow on="t" color="black" opacity="26214f" offset="0,3pt" origin=",-.5"/>
                  <w10:wrap anchorx="page"/>
                </v:rect>
              </w:pict>
            </mc:Fallback>
          </mc:AlternateContent>
        </w:r>
      </w:ins>
    </w:p>
    <w:p w:rsidRPr="00D51346" w:rsidR="00F162B0" w:rsidP="00D51346" w:rsidRDefault="00F162B0" w14:paraId="58570887" w14:textId="77777777"/>
    <w:p w:rsidRPr="00D51346" w:rsidR="00F162B0" w:rsidP="00D51346" w:rsidRDefault="00F162B0" w14:paraId="1DEF0D98" w14:textId="55E3B99C"/>
    <w:p w:rsidRPr="00D51346" w:rsidR="00F162B0" w:rsidP="00D51346" w:rsidRDefault="00F162B0" w14:paraId="76E93EEE" w14:textId="7F5AC8DC"/>
    <w:p w:rsidRPr="00D51346" w:rsidR="00F162B0" w:rsidP="00D51346" w:rsidRDefault="00F162B0" w14:paraId="6D2031EF" w14:textId="38A72322"/>
    <w:p w:rsidRPr="00D51346" w:rsidR="00F162B0" w:rsidP="00D51346" w:rsidRDefault="00F162B0" w14:paraId="0728993C" w14:textId="23EC9132"/>
    <w:p w:rsidRPr="00D51346" w:rsidR="00F162B0" w:rsidP="00D51346" w:rsidRDefault="00F162B0" w14:paraId="3B8B4C91" w14:textId="77777777"/>
    <w:p w:rsidRPr="00D51346" w:rsidR="00F162B0" w:rsidP="00D51346" w:rsidRDefault="00F162B0" w14:paraId="6A05323C" w14:textId="34DB743F"/>
    <w:p w:rsidRPr="00D51346" w:rsidR="00F162B0" w:rsidP="00D51346" w:rsidRDefault="00F162B0" w14:paraId="646526A6" w14:textId="62BE1B80"/>
    <w:p w:rsidRPr="00D51346" w:rsidR="00F162B0" w:rsidP="00D51346" w:rsidRDefault="00F162B0" w14:paraId="17889C01" w14:textId="16B92AA8"/>
    <w:p w:rsidRPr="00D51346" w:rsidR="00F162B0" w:rsidP="00D51346" w:rsidRDefault="00F162B0" w14:paraId="6ED582D7" w14:textId="0F5AFACE"/>
    <w:p w:rsidR="00F162B0" w:rsidP="00F162B0" w:rsidRDefault="00F162B0" w14:paraId="10095FF4" w14:textId="4E6689C5">
      <w:pPr>
        <w:jc w:val="center"/>
      </w:pPr>
    </w:p>
    <w:p w:rsidR="00F162B0" w:rsidP="00F162B0" w:rsidRDefault="00F162B0" w14:paraId="52B2D234" w14:textId="54DB345A">
      <w:pPr>
        <w:jc w:val="center"/>
      </w:pPr>
    </w:p>
    <w:p w:rsidRPr="00F162B0" w:rsidR="00F162B0" w:rsidP="00F162B0" w:rsidRDefault="00F162B0" w14:paraId="3137086E" w14:textId="33C964FD">
      <w:pPr>
        <w:jc w:val="center"/>
        <w:rPr>
          <w:rFonts w:cstheme="minorHAnsi"/>
        </w:rPr>
      </w:pPr>
    </w:p>
    <w:p w:rsidRPr="0009657A" w:rsidR="00F162B0" w:rsidP="0009657A" w:rsidRDefault="00F162B0" w14:paraId="274B4140" w14:textId="325B758D">
      <w:pPr>
        <w:jc w:val="center"/>
        <w:rPr>
          <w:b/>
          <w:sz w:val="40"/>
        </w:rPr>
      </w:pPr>
      <w:r w:rsidRPr="0009657A">
        <w:rPr>
          <w:b/>
          <w:sz w:val="40"/>
        </w:rPr>
        <w:t>1. INTRODUCCIÓN</w:t>
      </w:r>
    </w:p>
    <w:p w:rsidRPr="00292F14" w:rsidR="00F162B0" w:rsidP="00292F14" w:rsidRDefault="00F162B0" w14:paraId="0D12ED33" w14:textId="5B8AB4F1"/>
    <w:p w:rsidRPr="00B0672A" w:rsidR="00F162B0" w:rsidP="00652773" w:rsidRDefault="00894DA6" w14:paraId="2A2272CE" w14:textId="6548040A">
      <w:pPr>
        <w:pStyle w:val="Prrafodelista"/>
        <w:numPr>
          <w:ilvl w:val="1"/>
          <w:numId w:val="45"/>
        </w:numPr>
        <w:ind w:left="3544" w:hanging="567"/>
        <w:rPr>
          <w:sz w:val="26"/>
          <w:szCs w:val="26"/>
        </w:rPr>
      </w:pPr>
      <w:r w:rsidRPr="00B0672A">
        <w:rPr>
          <w:sz w:val="26"/>
          <w:szCs w:val="26"/>
        </w:rPr>
        <w:t>Contexto</w:t>
      </w:r>
    </w:p>
    <w:p w:rsidRPr="00B0672A" w:rsidR="00F162B0" w:rsidP="00652773" w:rsidRDefault="00894DA6" w14:paraId="069B01EF" w14:textId="14E6327D">
      <w:pPr>
        <w:pStyle w:val="Prrafodelista"/>
        <w:numPr>
          <w:ilvl w:val="1"/>
          <w:numId w:val="45"/>
        </w:numPr>
        <w:ind w:left="3544" w:hanging="567"/>
        <w:rPr>
          <w:sz w:val="26"/>
          <w:szCs w:val="26"/>
        </w:rPr>
      </w:pPr>
      <w:r w:rsidRPr="00B0672A">
        <w:rPr>
          <w:sz w:val="26"/>
          <w:szCs w:val="26"/>
        </w:rPr>
        <w:t>Planteamiento del problema</w:t>
      </w:r>
    </w:p>
    <w:p w:rsidR="00B0672A" w:rsidP="00652773" w:rsidRDefault="00894DA6" w14:paraId="03A5F10A" w14:textId="4A5348C7">
      <w:pPr>
        <w:pStyle w:val="Prrafodelista"/>
        <w:numPr>
          <w:ilvl w:val="1"/>
          <w:numId w:val="45"/>
        </w:numPr>
        <w:ind w:left="3544" w:hanging="567"/>
        <w:rPr>
          <w:sz w:val="26"/>
          <w:szCs w:val="26"/>
        </w:rPr>
      </w:pPr>
      <w:r>
        <w:rPr>
          <w:sz w:val="26"/>
          <w:szCs w:val="26"/>
        </w:rPr>
        <w:t>Justificación del problema</w:t>
      </w:r>
    </w:p>
    <w:p w:rsidR="000B13D2" w:rsidP="00652773" w:rsidRDefault="000B13D2" w14:paraId="0EC2BA8E" w14:textId="2BDA9F6A">
      <w:pPr>
        <w:pStyle w:val="Prrafodelista"/>
        <w:numPr>
          <w:ilvl w:val="1"/>
          <w:numId w:val="45"/>
        </w:numPr>
        <w:ind w:left="3544" w:hanging="567"/>
        <w:rPr>
          <w:sz w:val="26"/>
          <w:szCs w:val="26"/>
        </w:rPr>
      </w:pPr>
      <w:r>
        <w:rPr>
          <w:sz w:val="26"/>
          <w:szCs w:val="26"/>
        </w:rPr>
        <w:t>Descripción y análisis de la complejidad del problema</w:t>
      </w:r>
    </w:p>
    <w:p w:rsidR="00032A4B" w:rsidP="00652773" w:rsidRDefault="00894DA6" w14:paraId="101CBD7D" w14:textId="3C39C18B">
      <w:pPr>
        <w:pStyle w:val="Prrafodelista"/>
        <w:numPr>
          <w:ilvl w:val="1"/>
          <w:numId w:val="45"/>
        </w:numPr>
        <w:ind w:left="3544" w:hanging="567"/>
        <w:rPr>
          <w:sz w:val="26"/>
          <w:szCs w:val="26"/>
        </w:rPr>
      </w:pPr>
      <w:r>
        <w:rPr>
          <w:sz w:val="26"/>
          <w:szCs w:val="26"/>
        </w:rPr>
        <w:t>Objetivo general</w:t>
      </w:r>
    </w:p>
    <w:p w:rsidR="00032A4B" w:rsidP="00652773" w:rsidRDefault="00894DA6" w14:paraId="399E285F" w14:textId="0879A46F">
      <w:pPr>
        <w:pStyle w:val="Prrafodelista"/>
        <w:numPr>
          <w:ilvl w:val="1"/>
          <w:numId w:val="45"/>
        </w:numPr>
        <w:ind w:left="3544" w:hanging="567"/>
        <w:rPr>
          <w:sz w:val="26"/>
          <w:szCs w:val="26"/>
        </w:rPr>
      </w:pPr>
      <w:r>
        <w:rPr>
          <w:sz w:val="26"/>
          <w:szCs w:val="26"/>
        </w:rPr>
        <w:t>Objetivos específicos</w:t>
      </w:r>
    </w:p>
    <w:p w:rsidR="00B30ADB" w:rsidP="00652773" w:rsidRDefault="00894DA6" w14:paraId="037F94B0" w14:textId="426DB437">
      <w:pPr>
        <w:pStyle w:val="Prrafodelista"/>
        <w:numPr>
          <w:ilvl w:val="1"/>
          <w:numId w:val="45"/>
        </w:numPr>
        <w:ind w:left="3544" w:hanging="567"/>
        <w:rPr>
          <w:sz w:val="26"/>
          <w:szCs w:val="26"/>
        </w:rPr>
      </w:pPr>
      <w:r>
        <w:rPr>
          <w:sz w:val="26"/>
          <w:szCs w:val="26"/>
        </w:rPr>
        <w:t>Descripción de la solución</w:t>
      </w:r>
    </w:p>
    <w:p w:rsidR="00E07795" w:rsidP="00E07795" w:rsidRDefault="00E07795" w14:paraId="05A76CD6" w14:textId="07D447F8">
      <w:pPr>
        <w:pStyle w:val="Prrafodelista"/>
        <w:ind w:left="3544"/>
        <w:rPr>
          <w:sz w:val="26"/>
          <w:szCs w:val="26"/>
        </w:rPr>
      </w:pPr>
    </w:p>
    <w:p w:rsidRPr="00B0672A" w:rsidR="00E07795" w:rsidP="00E07795" w:rsidRDefault="00E07795" w14:paraId="75D9B142" w14:textId="77777777">
      <w:pPr>
        <w:pStyle w:val="Prrafodelista"/>
        <w:ind w:left="3544"/>
        <w:rPr>
          <w:sz w:val="26"/>
          <w:szCs w:val="26"/>
        </w:rPr>
      </w:pPr>
    </w:p>
    <w:p w:rsidR="003E10E2" w:rsidP="00652773" w:rsidRDefault="00417B8C" w14:paraId="5077E50D" w14:textId="5251B7D8">
      <w:pPr>
        <w:pStyle w:val="Prrafodelista"/>
        <w:numPr>
          <w:ilvl w:val="8"/>
          <w:numId w:val="45"/>
        </w:numPr>
      </w:pPr>
      <w:r w:rsidRPr="00292F14">
        <w:t>Objetivo General</w:t>
      </w:r>
      <w:r w:rsidR="003E10E2">
        <w:tab/>
      </w:r>
      <w:r w:rsidR="003E10E2">
        <w:tab/>
      </w:r>
    </w:p>
    <w:p w:rsidRPr="00AA4E81" w:rsidR="00F162B0" w:rsidP="00652773" w:rsidRDefault="001600BC" w14:paraId="229AF7A5" w14:textId="77777777">
      <w:pPr>
        <w:pStyle w:val="Prrafodelista"/>
        <w:numPr>
          <w:ilvl w:val="8"/>
          <w:numId w:val="45"/>
        </w:numPr>
      </w:pPr>
      <w:r w:rsidRPr="00292F14">
        <w:t>o</w:t>
      </w:r>
      <w:r w:rsidR="00AA4E81">
        <w:t xml:space="preserve"> </w:t>
      </w:r>
    </w:p>
    <w:p w:rsidRPr="003A5F43" w:rsidR="003772F0" w:rsidP="00652773" w:rsidRDefault="009778C2" w14:paraId="2E1B3934" w14:textId="77777777">
      <w:pPr>
        <w:pStyle w:val="Ttulo1"/>
        <w:numPr>
          <w:ilvl w:val="0"/>
          <w:numId w:val="39"/>
        </w:numPr>
        <w:ind w:left="426" w:hanging="284"/>
        <w:rPr>
          <w:rStyle w:val="Enlacedelndice"/>
        </w:rPr>
      </w:pPr>
      <w:bookmarkStart w:name="_Toc461545285" w:id="2"/>
      <w:bookmarkStart w:name="_Toc461545854" w:id="3"/>
      <w:bookmarkStart w:name="_Toc461546173" w:id="4"/>
      <w:bookmarkStart w:name="_Toc461546639" w:id="5"/>
      <w:bookmarkStart w:name="_Toc461546900" w:id="6"/>
      <w:bookmarkStart w:name="_Toc461546974" w:id="7"/>
      <w:bookmarkStart w:name="_Toc31720776" w:id="8"/>
      <w:r w:rsidRPr="003A5F43">
        <w:rPr>
          <w:rStyle w:val="Enlacedelndice"/>
        </w:rPr>
        <w:lastRenderedPageBreak/>
        <w:t>INTRODUCCIÓ</w:t>
      </w:r>
      <w:r w:rsidRPr="003A5F43" w:rsidR="00A6240E">
        <w:rPr>
          <w:rStyle w:val="Enlacedelndice"/>
        </w:rPr>
        <w:t>N</w:t>
      </w:r>
      <w:bookmarkEnd w:id="2"/>
      <w:bookmarkEnd w:id="3"/>
      <w:bookmarkEnd w:id="4"/>
      <w:bookmarkEnd w:id="5"/>
      <w:bookmarkEnd w:id="6"/>
      <w:bookmarkEnd w:id="7"/>
      <w:bookmarkEnd w:id="8"/>
    </w:p>
    <w:p w:rsidRPr="003A5F43" w:rsidR="00214822" w:rsidP="003A5F43" w:rsidRDefault="00214822" w14:paraId="656E4592" w14:textId="7B494535">
      <w:pPr>
        <w:pStyle w:val="Ttulo3"/>
        <w:ind w:left="567" w:hanging="283"/>
        <w:rPr>
          <w:rStyle w:val="Enlacedelndice"/>
        </w:rPr>
      </w:pPr>
      <w:bookmarkStart w:name="_Toc461545286" w:id="9"/>
      <w:bookmarkStart w:name="_Toc461545855" w:id="10"/>
      <w:bookmarkStart w:name="_Toc461546174" w:id="11"/>
      <w:bookmarkStart w:name="_Toc461546640" w:id="12"/>
      <w:bookmarkStart w:name="_Toc461546901" w:id="13"/>
      <w:bookmarkStart w:name="_Toc461546975" w:id="14"/>
      <w:bookmarkStart w:name="_Toc31720777" w:id="15"/>
      <w:r w:rsidRPr="003A5F43">
        <w:rPr>
          <w:rStyle w:val="Enlacedelndice"/>
        </w:rPr>
        <w:t>Contexto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844820" w:rsidP="004539E4" w:rsidRDefault="00844820" w14:paraId="526FEF65" w14:textId="5D156769">
      <w:pPr>
        <w:ind w:left="284"/>
        <w:contextualSpacing/>
        <w:jc w:val="both"/>
      </w:pPr>
      <w:r>
        <w:t xml:space="preserve">Esta sección describe cuales son los temas que contextualizan el </w:t>
      </w:r>
      <w:r w:rsidR="00053DB3">
        <w:t>problema</w:t>
      </w:r>
      <w:r>
        <w:t xml:space="preserve"> a abordar</w:t>
      </w:r>
      <w:r w:rsidR="00F04A4F">
        <w:t xml:space="preserve"> </w:t>
      </w:r>
      <w:r w:rsidR="00053DB3">
        <w:t>(</w:t>
      </w:r>
      <w:r>
        <w:t>sector</w:t>
      </w:r>
      <w:r w:rsidR="00053DB3">
        <w:t xml:space="preserve">, población, </w:t>
      </w:r>
      <w:r w:rsidR="001A2BC9">
        <w:t>evidencias,</w:t>
      </w:r>
      <w:r w:rsidR="00F04A4F">
        <w:t xml:space="preserve"> retos </w:t>
      </w:r>
      <w:r w:rsidR="00A37C82">
        <w:t>y oportunidades</w:t>
      </w:r>
      <w:r w:rsidR="00053DB3">
        <w:t>)</w:t>
      </w:r>
      <w:r w:rsidR="00F04A4F">
        <w:t>.</w:t>
      </w:r>
    </w:p>
    <w:p w:rsidR="00844820" w:rsidP="004539E4" w:rsidRDefault="00844820" w14:paraId="2B3FCB1C" w14:textId="735122B0">
      <w:pPr>
        <w:ind w:left="284"/>
        <w:contextualSpacing/>
        <w:jc w:val="both"/>
      </w:pPr>
    </w:p>
    <w:p w:rsidR="00F04A4F" w:rsidP="00F04A4F" w:rsidRDefault="00844820" w14:paraId="495FCDB5" w14:textId="19A91B95">
      <w:pPr>
        <w:ind w:left="284"/>
        <w:contextualSpacing/>
        <w:jc w:val="both"/>
      </w:pPr>
      <w:r>
        <w:t xml:space="preserve"> </w:t>
      </w:r>
    </w:p>
    <w:p w:rsidR="00214822" w:rsidP="004539E4" w:rsidRDefault="00214822" w14:paraId="7B637F1A" w14:textId="77777777">
      <w:pPr>
        <w:ind w:left="284"/>
        <w:contextualSpacing/>
        <w:jc w:val="both"/>
      </w:pPr>
    </w:p>
    <w:p w:rsidR="00214822" w:rsidP="004539E4" w:rsidRDefault="00214822" w14:paraId="33100D4B" w14:textId="77777777">
      <w:pPr>
        <w:ind w:left="284"/>
        <w:contextualSpacing/>
        <w:jc w:val="both"/>
      </w:pPr>
    </w:p>
    <w:p w:rsidR="00214822" w:rsidP="004539E4" w:rsidRDefault="00214822" w14:paraId="09DAD209" w14:textId="77777777">
      <w:pPr>
        <w:ind w:left="284"/>
        <w:contextualSpacing/>
        <w:jc w:val="both"/>
      </w:pPr>
    </w:p>
    <w:p w:rsidRPr="001B3EE9" w:rsidR="00520A21" w:rsidP="001B3EE9" w:rsidRDefault="00A25A23" w14:paraId="2AB86A4E" w14:textId="77777777">
      <w:pPr>
        <w:pStyle w:val="Ttulo3"/>
        <w:ind w:left="851" w:hanging="567"/>
      </w:pPr>
      <w:bookmarkStart w:name="_Toc461545287" w:id="16"/>
      <w:bookmarkStart w:name="_Toc461545856" w:id="17"/>
      <w:bookmarkStart w:name="_Toc461546175" w:id="18"/>
      <w:bookmarkStart w:name="_Toc461546641" w:id="19"/>
      <w:bookmarkStart w:name="_Toc461546902" w:id="20"/>
      <w:bookmarkStart w:name="_Toc461546976" w:id="21"/>
      <w:bookmarkStart w:name="_Toc31720778" w:id="22"/>
      <w:r w:rsidRPr="001B3EE9">
        <w:t>Planteamiento del Problema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A77330" w:rsidP="004539E4" w:rsidRDefault="00B977DB" w14:paraId="7FD2ED4D" w14:textId="77777777">
      <w:pPr>
        <w:ind w:left="284"/>
        <w:contextualSpacing/>
        <w:jc w:val="both"/>
      </w:pPr>
      <w:r>
        <w:t>El planteamiento del problema debe estar relacionado con el objetivo general y debe describir clara y concretamente cuál es el problema, quién o quiénes son los involucrados, cual es el contexto y cómo, cuándo y dónde se hace evidente.</w:t>
      </w:r>
    </w:p>
    <w:p w:rsidR="00A77330" w:rsidP="004539E4" w:rsidRDefault="00A77330" w14:paraId="59E6A14D" w14:textId="77777777">
      <w:pPr>
        <w:ind w:left="284"/>
        <w:contextualSpacing/>
        <w:jc w:val="both"/>
      </w:pPr>
    </w:p>
    <w:p w:rsidR="00A77330" w:rsidP="004539E4" w:rsidRDefault="00B977DB" w14:paraId="7FC6EA66" w14:textId="77777777">
      <w:pPr>
        <w:ind w:left="284"/>
        <w:contextualSpacing/>
        <w:jc w:val="both"/>
      </w:pPr>
      <w:r>
        <w:t xml:space="preserve">Se pueden relacionar figuras o diagramas que complementen o ilustren el problema abordad. </w:t>
      </w:r>
    </w:p>
    <w:p w:rsidR="00BE379E" w:rsidP="003C5A66" w:rsidRDefault="00BE379E" w14:paraId="0D1B4CAF" w14:textId="77777777">
      <w:pPr>
        <w:ind w:left="709"/>
        <w:contextualSpacing/>
        <w:jc w:val="both"/>
      </w:pPr>
    </w:p>
    <w:p w:rsidR="00B977DB" w:rsidP="00953E77" w:rsidRDefault="00B977DB" w14:paraId="6B599257" w14:textId="77777777">
      <w:pPr>
        <w:ind w:left="284"/>
        <w:contextualSpacing/>
        <w:jc w:val="both"/>
      </w:pPr>
    </w:p>
    <w:p w:rsidR="00B977DB" w:rsidP="00953E77" w:rsidRDefault="00B977DB" w14:paraId="664FF95B" w14:textId="77777777">
      <w:pPr>
        <w:ind w:left="284"/>
        <w:contextualSpacing/>
        <w:jc w:val="both"/>
      </w:pPr>
      <w:r w:rsidRPr="00953E77">
        <w:t xml:space="preserve">Las figuras </w:t>
      </w:r>
      <w:r w:rsidRPr="00953E77" w:rsidR="00AF68B7">
        <w:t>deben</w:t>
      </w:r>
      <w:r w:rsidRPr="00953E77">
        <w:t xml:space="preserve"> citarse en un encabezado donde se explica </w:t>
      </w:r>
      <w:r w:rsidRPr="00953E77" w:rsidR="00AF68B7">
        <w:t>lo que se está representando</w:t>
      </w:r>
    </w:p>
    <w:p w:rsidRPr="00953E77" w:rsidR="00953E77" w:rsidP="00953E77" w:rsidRDefault="00010F36" w14:paraId="251E0BAD" w14:textId="77777777">
      <w:pPr>
        <w:ind w:left="284"/>
        <w:contextualSpacing/>
        <w:jc w:val="both"/>
      </w:pPr>
      <w:r>
        <w:t>Ejemplo</w:t>
      </w:r>
      <w:r w:rsidR="00953E77">
        <w:t>:</w:t>
      </w:r>
    </w:p>
    <w:p w:rsidRPr="00AF68B7" w:rsidR="00AF68B7" w:rsidP="00953E77" w:rsidRDefault="00AF68B7" w14:paraId="0CB2A9BE" w14:textId="77777777">
      <w:pPr>
        <w:ind w:left="284"/>
        <w:contextualSpacing/>
        <w:jc w:val="both"/>
      </w:pPr>
      <w:r w:rsidRPr="00AF68B7">
        <w:t xml:space="preserve">A continuación, en la </w:t>
      </w:r>
      <w:r w:rsidRPr="00AF68B7">
        <w:rPr>
          <w:b/>
          <w:color w:val="4F81BD" w:themeColor="accent1"/>
        </w:rPr>
        <w:t>Figura 1.1</w:t>
      </w:r>
      <w:r w:rsidRPr="00AF68B7">
        <w:rPr>
          <w:color w:val="4F81BD" w:themeColor="accent1"/>
        </w:rPr>
        <w:t xml:space="preserve"> </w:t>
      </w:r>
      <w:r w:rsidRPr="00AF68B7">
        <w:t>se ilustra…</w:t>
      </w:r>
    </w:p>
    <w:p w:rsidR="00AF68B7" w:rsidP="003C5A66" w:rsidRDefault="00AF68B7" w14:paraId="3D2692D9" w14:textId="77777777">
      <w:pPr>
        <w:ind w:left="709"/>
        <w:contextualSpacing/>
        <w:jc w:val="both"/>
      </w:pPr>
    </w:p>
    <w:p w:rsidR="00953E77" w:rsidP="003C5A66" w:rsidRDefault="00953E77" w14:paraId="0BDC6AD9" w14:textId="77777777">
      <w:pPr>
        <w:ind w:left="709"/>
        <w:contextualSpacing/>
        <w:jc w:val="both"/>
      </w:pPr>
    </w:p>
    <w:p w:rsidR="00953E77" w:rsidP="003C5A66" w:rsidRDefault="00953E77" w14:paraId="21FBBC68" w14:textId="77777777">
      <w:pPr>
        <w:ind w:left="709"/>
        <w:contextualSpacing/>
        <w:jc w:val="both"/>
      </w:pPr>
    </w:p>
    <w:p w:rsidR="00AF68B7" w:rsidP="003C5A66" w:rsidRDefault="00AF68B7" w14:paraId="5177B6C0" w14:textId="77777777">
      <w:pPr>
        <w:ind w:left="709"/>
        <w:contextualSpacing/>
        <w:jc w:val="both"/>
      </w:pPr>
    </w:p>
    <w:p w:rsidRPr="00FC314F" w:rsidR="00A25A23" w:rsidP="00FC314F" w:rsidRDefault="00BE379E" w14:paraId="78AABCD6" w14:textId="77777777">
      <w:pPr>
        <w:contextualSpacing/>
        <w:jc w:val="center"/>
        <w:rPr>
          <w:b/>
        </w:rPr>
      </w:pPr>
      <w:r w:rsidRPr="00AF68B7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28ABFA" wp14:editId="2A5A84CA">
                <wp:simplePos x="0" y="0"/>
                <wp:positionH relativeFrom="margin">
                  <wp:posOffset>5278755</wp:posOffset>
                </wp:positionH>
                <wp:positionV relativeFrom="paragraph">
                  <wp:posOffset>2171065</wp:posOffset>
                </wp:positionV>
                <wp:extent cx="342900" cy="581025"/>
                <wp:effectExtent l="0" t="0" r="0" b="9525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ángulo 227" style="position:absolute;margin-left:415.65pt;margin-top:170.95pt;width:27pt;height:45.7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white [3212]" stroked="f" strokeweight="2pt" w14:anchorId="22A5A6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">
                <w10:wrap anchorx="margin"/>
              </v:rect>
            </w:pict>
          </mc:Fallback>
        </mc:AlternateContent>
      </w:r>
      <w:r w:rsidRPr="00AF68B7" w:rsidR="00B977DB">
        <w:rPr>
          <w:b/>
        </w:rPr>
        <w:t>FIGURA</w:t>
      </w:r>
    </w:p>
    <w:p w:rsidR="00953E77" w:rsidP="001A2E7F" w:rsidRDefault="00953E77" w14:paraId="491B5CD2" w14:textId="77777777">
      <w:pPr>
        <w:pStyle w:val="Descripcin1"/>
        <w:jc w:val="center"/>
        <w:rPr>
          <w:color w:val="4F81BD" w:themeColor="accent1"/>
        </w:rPr>
      </w:pPr>
      <w:bookmarkStart w:name="_Toc461617743" w:id="23"/>
    </w:p>
    <w:p w:rsidR="00953E77" w:rsidP="001A2E7F" w:rsidRDefault="00953E77" w14:paraId="39C4C087" w14:textId="77777777">
      <w:pPr>
        <w:pStyle w:val="Descripcin1"/>
        <w:jc w:val="center"/>
        <w:rPr>
          <w:color w:val="4F81BD" w:themeColor="accent1"/>
        </w:rPr>
      </w:pPr>
    </w:p>
    <w:p w:rsidR="00953E77" w:rsidP="001A2E7F" w:rsidRDefault="00953E77" w14:paraId="4C1AC585" w14:textId="77777777">
      <w:pPr>
        <w:pStyle w:val="Descripcin1"/>
        <w:jc w:val="center"/>
        <w:rPr>
          <w:color w:val="4F81BD" w:themeColor="accent1"/>
        </w:rPr>
      </w:pPr>
    </w:p>
    <w:p w:rsidRPr="001A2E7F" w:rsidR="007E1344" w:rsidP="001A2E7F" w:rsidRDefault="00BE379E" w14:paraId="3A186E49" w14:textId="77777777">
      <w:pPr>
        <w:pStyle w:val="Descripcin1"/>
        <w:jc w:val="center"/>
      </w:pPr>
      <w:bookmarkStart w:name="_Toc466976609" w:id="24"/>
      <w:r w:rsidRPr="00AF68B7">
        <w:rPr>
          <w:color w:val="4F81BD" w:themeColor="accent1"/>
        </w:rPr>
        <w:t>Figura 1.</w:t>
      </w:r>
      <w:r w:rsidRPr="00AF68B7" w:rsidR="009D13CB">
        <w:rPr>
          <w:color w:val="4F81BD" w:themeColor="accent1"/>
        </w:rPr>
        <w:t>1</w:t>
      </w:r>
      <w:r w:rsidRPr="00AF68B7">
        <w:rPr>
          <w:color w:val="4F81BD" w:themeColor="accent1"/>
        </w:rPr>
        <w:t xml:space="preserve"> </w:t>
      </w:r>
      <w:r w:rsidR="00953E77">
        <w:t>Descripción de la figura</w:t>
      </w:r>
      <w:r w:rsidRPr="001A2E7F">
        <w:t>.</w:t>
      </w:r>
      <w:bookmarkEnd w:id="23"/>
      <w:bookmarkEnd w:id="24"/>
    </w:p>
    <w:p w:rsidR="00302BBF" w:rsidP="004539E4" w:rsidRDefault="00302BBF" w14:paraId="564BC0BB" w14:textId="77777777">
      <w:pPr>
        <w:ind w:left="284"/>
        <w:contextualSpacing/>
        <w:jc w:val="both"/>
      </w:pPr>
    </w:p>
    <w:p w:rsidR="00AF68B7" w:rsidP="004539E4" w:rsidRDefault="00AF68B7" w14:paraId="332DBA73" w14:textId="77777777">
      <w:pPr>
        <w:ind w:left="284"/>
        <w:contextualSpacing/>
        <w:jc w:val="both"/>
      </w:pPr>
    </w:p>
    <w:p w:rsidR="00AF68B7" w:rsidP="004539E4" w:rsidRDefault="00AF68B7" w14:paraId="7C56928F" w14:textId="77777777">
      <w:pPr>
        <w:ind w:left="284"/>
        <w:contextualSpacing/>
        <w:jc w:val="both"/>
      </w:pPr>
    </w:p>
    <w:p w:rsidR="00953E77" w:rsidP="004539E4" w:rsidRDefault="00953E77" w14:paraId="20416E6A" w14:textId="77777777">
      <w:pPr>
        <w:ind w:left="284"/>
        <w:contextualSpacing/>
        <w:jc w:val="both"/>
      </w:pPr>
    </w:p>
    <w:p w:rsidR="00953E77" w:rsidP="004539E4" w:rsidRDefault="00953E77" w14:paraId="093592BB" w14:textId="77777777">
      <w:pPr>
        <w:ind w:left="284"/>
        <w:contextualSpacing/>
        <w:jc w:val="both"/>
      </w:pPr>
    </w:p>
    <w:p w:rsidR="00953E77" w:rsidP="004539E4" w:rsidRDefault="00953E77" w14:paraId="674AC894" w14:textId="77777777">
      <w:pPr>
        <w:ind w:left="284"/>
        <w:contextualSpacing/>
        <w:jc w:val="both"/>
      </w:pPr>
    </w:p>
    <w:p w:rsidR="00953E77" w:rsidP="004539E4" w:rsidRDefault="00953E77" w14:paraId="3AFDBBE5" w14:textId="77777777">
      <w:pPr>
        <w:ind w:left="284"/>
        <w:contextualSpacing/>
        <w:jc w:val="both"/>
      </w:pPr>
    </w:p>
    <w:p w:rsidR="00953E77" w:rsidP="004539E4" w:rsidRDefault="00953E77" w14:paraId="331E09C6" w14:textId="77777777">
      <w:pPr>
        <w:ind w:left="284"/>
        <w:contextualSpacing/>
        <w:jc w:val="both"/>
      </w:pPr>
    </w:p>
    <w:p w:rsidR="00953E77" w:rsidP="004539E4" w:rsidRDefault="00953E77" w14:paraId="2269B2A5" w14:textId="77777777">
      <w:pPr>
        <w:ind w:left="284"/>
        <w:contextualSpacing/>
        <w:jc w:val="both"/>
      </w:pPr>
    </w:p>
    <w:p w:rsidR="00953E77" w:rsidP="004539E4" w:rsidRDefault="00953E77" w14:paraId="4BF722E1" w14:textId="77777777">
      <w:pPr>
        <w:ind w:left="284"/>
        <w:contextualSpacing/>
        <w:jc w:val="both"/>
      </w:pPr>
    </w:p>
    <w:p w:rsidR="00953E77" w:rsidP="004539E4" w:rsidRDefault="00953E77" w14:paraId="630201C1" w14:textId="77777777">
      <w:pPr>
        <w:ind w:left="284"/>
        <w:contextualSpacing/>
        <w:jc w:val="both"/>
      </w:pPr>
    </w:p>
    <w:p w:rsidR="00953E77" w:rsidP="004539E4" w:rsidRDefault="00953E77" w14:paraId="5F0A3828" w14:textId="77777777">
      <w:pPr>
        <w:ind w:left="284"/>
        <w:contextualSpacing/>
        <w:jc w:val="both"/>
      </w:pPr>
    </w:p>
    <w:p w:rsidR="00953E77" w:rsidP="004539E4" w:rsidRDefault="00953E77" w14:paraId="261937B7" w14:textId="77777777">
      <w:pPr>
        <w:ind w:left="284"/>
        <w:contextualSpacing/>
        <w:jc w:val="both"/>
      </w:pPr>
    </w:p>
    <w:p w:rsidR="00953E77" w:rsidP="004539E4" w:rsidRDefault="00953E77" w14:paraId="307B3183" w14:textId="77777777">
      <w:pPr>
        <w:ind w:left="284"/>
        <w:contextualSpacing/>
        <w:jc w:val="both"/>
      </w:pPr>
    </w:p>
    <w:p w:rsidR="00AF68B7" w:rsidP="004539E4" w:rsidRDefault="00AF68B7" w14:paraId="012733C1" w14:textId="77777777">
      <w:pPr>
        <w:ind w:left="284"/>
        <w:contextualSpacing/>
        <w:jc w:val="both"/>
      </w:pPr>
    </w:p>
    <w:p w:rsidR="00AF68B7" w:rsidP="004539E4" w:rsidRDefault="00AF68B7" w14:paraId="57F91953" w14:textId="77777777">
      <w:pPr>
        <w:ind w:left="284"/>
        <w:contextualSpacing/>
        <w:jc w:val="both"/>
      </w:pPr>
    </w:p>
    <w:p w:rsidR="00302BBF" w:rsidP="00302BBF" w:rsidRDefault="00302BBF" w14:paraId="0A4D776C" w14:textId="133EA683">
      <w:pPr>
        <w:pStyle w:val="Ttulo3"/>
        <w:ind w:left="709" w:hanging="425"/>
      </w:pPr>
      <w:bookmarkStart w:name="_Toc31720779" w:id="25"/>
      <w:r>
        <w:lastRenderedPageBreak/>
        <w:t>Justificación del Problema</w:t>
      </w:r>
      <w:bookmarkEnd w:id="25"/>
      <w:r w:rsidR="0073227B">
        <w:t xml:space="preserve"> </w:t>
      </w:r>
    </w:p>
    <w:p w:rsidR="00EF436B" w:rsidP="00EF436B" w:rsidRDefault="00470354" w14:paraId="6D2758E8" w14:textId="17CCBD09">
      <w:pPr>
        <w:ind w:left="709"/>
        <w:contextualSpacing/>
        <w:jc w:val="both"/>
      </w:pPr>
      <w:r>
        <w:t>La justificación del problema debe contestar por qué es pertinente el problema, por qué es un problema de ingeniería.</w:t>
      </w:r>
    </w:p>
    <w:p w:rsidR="0073227B" w:rsidP="005271C0" w:rsidRDefault="0073227B" w14:paraId="415A375B" w14:textId="77777777">
      <w:pPr>
        <w:ind w:left="709"/>
        <w:contextualSpacing/>
        <w:jc w:val="both"/>
      </w:pPr>
    </w:p>
    <w:p w:rsidR="00470354" w:rsidP="005271C0" w:rsidRDefault="00470354" w14:paraId="509A4CDF" w14:textId="77777777">
      <w:pPr>
        <w:ind w:left="709"/>
        <w:contextualSpacing/>
        <w:jc w:val="both"/>
      </w:pPr>
    </w:p>
    <w:p w:rsidR="001D5FF8" w:rsidP="001B3EE9" w:rsidRDefault="001D5FF8" w14:paraId="4BA7121D" w14:textId="55AA3C49">
      <w:pPr>
        <w:pStyle w:val="Ttulo3"/>
        <w:ind w:left="709" w:hanging="425"/>
      </w:pPr>
      <w:bookmarkStart w:name="_Toc31720780" w:id="26"/>
      <w:bookmarkStart w:name="_Toc461545288" w:id="27"/>
      <w:bookmarkStart w:name="_Toc461545857" w:id="28"/>
      <w:bookmarkStart w:name="_Toc461546176" w:id="29"/>
      <w:bookmarkStart w:name="_Toc461546642" w:id="30"/>
      <w:bookmarkStart w:name="_Toc461546903" w:id="31"/>
      <w:bookmarkStart w:name="_Toc461546977" w:id="32"/>
      <w:r>
        <w:t>Descripción y análisis de la complejidad</w:t>
      </w:r>
      <w:r w:rsidR="000B13D2">
        <w:t xml:space="preserve"> del problema</w:t>
      </w:r>
      <w:bookmarkEnd w:id="26"/>
    </w:p>
    <w:p w:rsidR="001D5FF8" w:rsidP="001D5FF8" w:rsidRDefault="001D5FF8" w14:paraId="11DC61FE" w14:textId="3DA1A1F2">
      <w:pPr>
        <w:ind w:left="709"/>
        <w:contextualSpacing/>
        <w:jc w:val="both"/>
      </w:pPr>
      <w:r>
        <w:t>Los problemas complejos de ingeniería incluyen una o más de las siguientes características: abordan cuestiones técnicas de gran alcance o contradictorias y que no tienen una solución obvia, abordan problemas o temática que no están incluidos en las normas y códigos actuales, involucran diversos grupos de partes interesadas, incluyen múltiples aspectos</w:t>
      </w:r>
      <w:r w:rsidR="005A274D">
        <w:t xml:space="preserve"> </w:t>
      </w:r>
      <w:r>
        <w:t>o sub-problemas, reúnen múltiples disciplinas, o tienen consecuencias significativas en una serie de contextos</w:t>
      </w:r>
      <w:r w:rsidR="005A274D">
        <w:t xml:space="preserve"> diferentes.</w:t>
      </w:r>
    </w:p>
    <w:p w:rsidRPr="001D5FF8" w:rsidR="001D5FF8" w:rsidP="001D5FF8" w:rsidRDefault="001D5FF8" w14:paraId="006E1675" w14:textId="77777777">
      <w:pPr>
        <w:ind w:left="708"/>
      </w:pPr>
    </w:p>
    <w:p w:rsidRPr="001B3EE9" w:rsidR="00A6240E" w:rsidP="001B3EE9" w:rsidRDefault="00A25A23" w14:paraId="4A83F1EF" w14:textId="24D64879">
      <w:pPr>
        <w:pStyle w:val="Ttulo3"/>
        <w:ind w:left="709" w:hanging="425"/>
      </w:pPr>
      <w:bookmarkStart w:name="_Toc31720781" w:id="33"/>
      <w:r w:rsidRPr="001B3EE9">
        <w:t>Objetivo General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F576FB" w:rsidP="00A25A23" w:rsidRDefault="00F576FB" w14:paraId="42E53F62" w14:textId="77777777">
      <w:pPr>
        <w:ind w:left="708"/>
        <w:jc w:val="both"/>
      </w:pPr>
    </w:p>
    <w:p w:rsidRPr="00A25A23" w:rsidR="001A2BC9" w:rsidP="00A25A23" w:rsidRDefault="001A2BC9" w14:paraId="6FBD591B" w14:textId="77777777">
      <w:pPr>
        <w:ind w:left="708"/>
        <w:jc w:val="both"/>
      </w:pPr>
    </w:p>
    <w:p w:rsidRPr="001B3EE9" w:rsidR="00A25A23" w:rsidP="00652773" w:rsidRDefault="00A25A23" w14:paraId="4E105E17" w14:textId="77777777">
      <w:pPr>
        <w:pStyle w:val="Ttulo3"/>
        <w:numPr>
          <w:ilvl w:val="1"/>
          <w:numId w:val="47"/>
        </w:numPr>
        <w:ind w:left="709" w:hanging="425"/>
      </w:pPr>
      <w:bookmarkStart w:name="_Toc461546643" w:id="34"/>
      <w:bookmarkStart w:name="_Toc461546904" w:id="35"/>
      <w:bookmarkStart w:name="_Toc461546978" w:id="36"/>
      <w:bookmarkStart w:name="_Toc31720782" w:id="37"/>
      <w:r w:rsidRPr="001B3EE9">
        <w:t>Objetivos Específicos</w:t>
      </w:r>
      <w:bookmarkEnd w:id="34"/>
      <w:bookmarkEnd w:id="35"/>
      <w:bookmarkEnd w:id="36"/>
      <w:bookmarkEnd w:id="37"/>
    </w:p>
    <w:p w:rsidR="00B41EEE" w:rsidP="009C1620" w:rsidRDefault="00B41EEE" w14:paraId="64F666CE" w14:textId="77777777">
      <w:pPr>
        <w:jc w:val="both"/>
      </w:pPr>
    </w:p>
    <w:p w:rsidR="001A2BC9" w:rsidP="009C1620" w:rsidRDefault="001A2BC9" w14:paraId="5BD2CD7E" w14:textId="77777777">
      <w:pPr>
        <w:jc w:val="both"/>
      </w:pPr>
    </w:p>
    <w:p w:rsidR="001A2BC9" w:rsidP="009C1620" w:rsidRDefault="001A2BC9" w14:paraId="412240C0" w14:textId="77777777">
      <w:pPr>
        <w:jc w:val="both"/>
      </w:pPr>
    </w:p>
    <w:p w:rsidR="003472F0" w:rsidP="00652773" w:rsidRDefault="00F87039" w14:paraId="5A1AE7C1" w14:textId="77777777">
      <w:pPr>
        <w:pStyle w:val="Ttulo3"/>
        <w:numPr>
          <w:ilvl w:val="1"/>
          <w:numId w:val="47"/>
        </w:numPr>
        <w:ind w:left="709" w:hanging="425"/>
      </w:pPr>
      <w:bookmarkStart w:name="_Toc31720783" w:id="38"/>
      <w:r>
        <w:t>Descripción de la S</w:t>
      </w:r>
      <w:r w:rsidR="003472F0">
        <w:t>olución</w:t>
      </w:r>
      <w:bookmarkEnd w:id="38"/>
    </w:p>
    <w:p w:rsidR="003472F0" w:rsidP="00652773" w:rsidRDefault="003472F0" w14:paraId="5539C76E" w14:textId="77777777">
      <w:pPr>
        <w:pStyle w:val="Ttulo3"/>
        <w:numPr>
          <w:ilvl w:val="2"/>
          <w:numId w:val="47"/>
        </w:numPr>
        <w:ind w:left="1134" w:hanging="425"/>
      </w:pPr>
      <w:bookmarkStart w:name="_Toc31720784" w:id="39"/>
      <w:r>
        <w:t>Proceso de Ingeniería</w:t>
      </w:r>
      <w:bookmarkEnd w:id="39"/>
    </w:p>
    <w:p w:rsidR="003E54DF" w:rsidP="00652773" w:rsidRDefault="003E54DF" w14:paraId="24A4AB84" w14:textId="77777777">
      <w:pPr>
        <w:ind w:left="708"/>
        <w:jc w:val="both"/>
      </w:pPr>
      <w:r>
        <w:t>Descripción del modelo de proceso utilizado en el desarrollo de la solución</w:t>
      </w:r>
      <w:r w:rsidR="00501208">
        <w:t xml:space="preserve"> y explicación de las fases del proceso de ingeniería realizado.</w:t>
      </w:r>
    </w:p>
    <w:p w:rsidR="003E54DF" w:rsidP="00652773" w:rsidRDefault="003E54DF" w14:paraId="5C54B7A6" w14:textId="77777777">
      <w:pPr>
        <w:ind w:left="708"/>
        <w:jc w:val="both"/>
      </w:pPr>
    </w:p>
    <w:p w:rsidR="003472F0" w:rsidP="00B7511D" w:rsidRDefault="003472F0" w14:paraId="39164D32" w14:textId="77777777">
      <w:pPr>
        <w:ind w:left="709" w:hanging="425"/>
        <w:jc w:val="both"/>
      </w:pPr>
    </w:p>
    <w:p w:rsidR="003472F0" w:rsidP="00652773" w:rsidRDefault="003472F0" w14:paraId="279C549A" w14:textId="77777777">
      <w:pPr>
        <w:pStyle w:val="Ttulo3"/>
        <w:numPr>
          <w:ilvl w:val="2"/>
          <w:numId w:val="47"/>
        </w:numPr>
        <w:ind w:left="1134" w:hanging="425"/>
      </w:pPr>
      <w:bookmarkStart w:name="_Toc31720785" w:id="40"/>
      <w:r>
        <w:t>Productos de Software</w:t>
      </w:r>
      <w:bookmarkEnd w:id="40"/>
    </w:p>
    <w:p w:rsidRPr="005B44A1" w:rsidR="006D696D" w:rsidP="006D696D" w:rsidRDefault="006D696D" w14:paraId="33665ED4" w14:textId="77777777">
      <w:pPr>
        <w:pStyle w:val="Prrafodelista"/>
        <w:numPr>
          <w:ilvl w:val="0"/>
          <w:numId w:val="49"/>
        </w:numPr>
        <w:ind w:left="2127"/>
      </w:pPr>
      <w:proofErr w:type="spellStart"/>
      <w:r w:rsidRPr="005B44A1">
        <w:t>Entregrables</w:t>
      </w:r>
      <w:proofErr w:type="spellEnd"/>
      <w:r w:rsidRPr="005B44A1">
        <w:t xml:space="preserve"> de proceso de software</w:t>
      </w:r>
    </w:p>
    <w:p w:rsidRPr="005B44A1" w:rsidR="006D696D" w:rsidP="006D696D" w:rsidRDefault="006D696D" w14:paraId="7950BE68" w14:textId="77777777">
      <w:pPr>
        <w:pStyle w:val="Prrafodelista"/>
        <w:numPr>
          <w:ilvl w:val="0"/>
          <w:numId w:val="49"/>
        </w:numPr>
        <w:ind w:left="2127"/>
      </w:pPr>
      <w:r w:rsidRPr="005B44A1">
        <w:t>Datos</w:t>
      </w:r>
    </w:p>
    <w:p w:rsidRPr="005B44A1" w:rsidR="006D696D" w:rsidP="006D696D" w:rsidRDefault="008279A8" w14:paraId="29A5A25B" w14:textId="77777777">
      <w:pPr>
        <w:pStyle w:val="Prrafodelista"/>
        <w:numPr>
          <w:ilvl w:val="0"/>
          <w:numId w:val="49"/>
        </w:numPr>
        <w:ind w:left="2127"/>
      </w:pPr>
      <w:r w:rsidRPr="005B44A1">
        <w:t>Documentación</w:t>
      </w:r>
    </w:p>
    <w:p w:rsidRPr="005B44A1" w:rsidR="006D696D" w:rsidP="006D696D" w:rsidRDefault="008279A8" w14:paraId="5252393A" w14:textId="77777777">
      <w:pPr>
        <w:pStyle w:val="Prrafodelista"/>
        <w:numPr>
          <w:ilvl w:val="0"/>
          <w:numId w:val="49"/>
        </w:numPr>
        <w:ind w:left="2127"/>
      </w:pPr>
      <w:r w:rsidRPr="005B44A1">
        <w:t>Código</w:t>
      </w:r>
      <w:r w:rsidRPr="005B44A1" w:rsidR="006D696D">
        <w:t xml:space="preserve"> Fuente</w:t>
      </w:r>
    </w:p>
    <w:p w:rsidR="003472F0" w:rsidP="00B7511D" w:rsidRDefault="003472F0" w14:paraId="376A3A71" w14:textId="77777777">
      <w:pPr>
        <w:ind w:left="709" w:hanging="425"/>
        <w:jc w:val="both"/>
      </w:pPr>
    </w:p>
    <w:p w:rsidR="00B41EEE" w:rsidP="00652773" w:rsidRDefault="003472F0" w14:paraId="0150C8C3" w14:textId="77777777">
      <w:pPr>
        <w:pStyle w:val="Ttulo3"/>
        <w:numPr>
          <w:ilvl w:val="2"/>
          <w:numId w:val="47"/>
        </w:numPr>
        <w:ind w:left="1134" w:hanging="425"/>
      </w:pPr>
      <w:bookmarkStart w:name="_Toc31720786" w:id="41"/>
      <w:r>
        <w:t>Productos No Software</w:t>
      </w:r>
      <w:bookmarkEnd w:id="41"/>
    </w:p>
    <w:p w:rsidRPr="005B44A1" w:rsidR="006D696D" w:rsidP="006D696D" w:rsidRDefault="00501208" w14:paraId="13328DCD" w14:textId="77777777">
      <w:pPr>
        <w:pStyle w:val="Prrafodelista"/>
        <w:numPr>
          <w:ilvl w:val="0"/>
          <w:numId w:val="49"/>
        </w:numPr>
        <w:ind w:left="2127"/>
      </w:pPr>
      <w:r w:rsidRPr="005B44A1">
        <w:t>Modelos</w:t>
      </w:r>
    </w:p>
    <w:p w:rsidRPr="005B44A1" w:rsidR="006D696D" w:rsidP="006D696D" w:rsidRDefault="006D696D" w14:paraId="1576A45A" w14:textId="77777777">
      <w:pPr>
        <w:pStyle w:val="Prrafodelista"/>
        <w:numPr>
          <w:ilvl w:val="0"/>
          <w:numId w:val="49"/>
        </w:numPr>
        <w:ind w:left="2127"/>
      </w:pPr>
      <w:r w:rsidRPr="005B44A1">
        <w:t>Artícul</w:t>
      </w:r>
      <w:r w:rsidRPr="005B44A1" w:rsidR="00501208">
        <w:t>os</w:t>
      </w:r>
      <w:r w:rsidRPr="005B44A1">
        <w:t xml:space="preserve"> </w:t>
      </w:r>
    </w:p>
    <w:p w:rsidR="003472F0" w:rsidP="003472F0" w:rsidRDefault="003472F0" w14:paraId="038BDC7D" w14:textId="77777777">
      <w:pPr>
        <w:jc w:val="both"/>
      </w:pPr>
    </w:p>
    <w:p w:rsidR="00B41EEE" w:rsidP="00B41EEE" w:rsidRDefault="00B41EEE" w14:paraId="279663B1" w14:textId="77777777">
      <w:pPr>
        <w:pStyle w:val="Prrafodelista"/>
        <w:ind w:left="1134"/>
        <w:jc w:val="both"/>
      </w:pPr>
    </w:p>
    <w:p w:rsidR="00B41EEE" w:rsidP="00B41EEE" w:rsidRDefault="00B41EEE" w14:paraId="4F7B48F1" w14:textId="77777777">
      <w:pPr>
        <w:pStyle w:val="Prrafodelista"/>
        <w:ind w:left="1134"/>
        <w:jc w:val="both"/>
      </w:pPr>
    </w:p>
    <w:p w:rsidR="00CE771E" w:rsidP="00B41EEE" w:rsidRDefault="00CE771E" w14:paraId="47AA1A42" w14:textId="77777777">
      <w:pPr>
        <w:pStyle w:val="Prrafodelista"/>
        <w:ind w:left="1134"/>
        <w:jc w:val="both"/>
      </w:pPr>
    </w:p>
    <w:p w:rsidR="00CE771E" w:rsidP="00B41EEE" w:rsidRDefault="00CE771E" w14:paraId="63BE29E5" w14:textId="77777777">
      <w:pPr>
        <w:pStyle w:val="Prrafodelista"/>
        <w:ind w:left="1134"/>
        <w:jc w:val="both"/>
      </w:pPr>
    </w:p>
    <w:p w:rsidR="00CE771E" w:rsidP="00B41EEE" w:rsidRDefault="00CE771E" w14:paraId="115A20D1" w14:textId="77777777">
      <w:pPr>
        <w:pStyle w:val="Prrafodelista"/>
        <w:ind w:left="1134"/>
        <w:jc w:val="both"/>
      </w:pPr>
    </w:p>
    <w:p w:rsidR="00CE771E" w:rsidP="00B41EEE" w:rsidRDefault="00CE771E" w14:paraId="49A9B79C" w14:textId="77777777">
      <w:pPr>
        <w:pStyle w:val="Prrafodelista"/>
        <w:ind w:left="1134"/>
        <w:jc w:val="both"/>
      </w:pPr>
    </w:p>
    <w:p w:rsidR="00CE771E" w:rsidP="00B41EEE" w:rsidRDefault="00CE771E" w14:paraId="0EF5B2AB" w14:textId="77777777">
      <w:pPr>
        <w:pStyle w:val="Prrafodelista"/>
        <w:ind w:left="1134"/>
        <w:jc w:val="both"/>
      </w:pPr>
    </w:p>
    <w:p w:rsidR="00CE771E" w:rsidP="00B41EEE" w:rsidRDefault="00CE771E" w14:paraId="02D3F92E" w14:textId="77777777">
      <w:pPr>
        <w:pStyle w:val="Prrafodelista"/>
        <w:ind w:left="1134"/>
        <w:jc w:val="both"/>
      </w:pPr>
    </w:p>
    <w:p w:rsidR="00CE771E" w:rsidP="00B41EEE" w:rsidRDefault="00CE771E" w14:paraId="190B0FE3" w14:textId="77777777">
      <w:pPr>
        <w:pStyle w:val="Prrafodelista"/>
        <w:ind w:left="1134"/>
        <w:jc w:val="both"/>
      </w:pPr>
    </w:p>
    <w:p w:rsidR="002C023E" w:rsidP="00B41EEE" w:rsidRDefault="002C023E" w14:paraId="586D3774" w14:textId="77777777">
      <w:pPr>
        <w:pStyle w:val="Prrafodelista"/>
        <w:ind w:left="1134"/>
        <w:jc w:val="both"/>
      </w:pPr>
    </w:p>
    <w:p w:rsidR="002C023E" w:rsidP="00B41EEE" w:rsidRDefault="002C023E" w14:paraId="70F552A0" w14:textId="77777777">
      <w:pPr>
        <w:pStyle w:val="Prrafodelista"/>
        <w:ind w:left="1134"/>
        <w:jc w:val="both"/>
      </w:pPr>
    </w:p>
    <w:p w:rsidR="002C023E" w:rsidP="00B41EEE" w:rsidRDefault="002C023E" w14:paraId="0E6FBD23" w14:textId="77777777">
      <w:pPr>
        <w:pStyle w:val="Prrafodelista"/>
        <w:ind w:left="1134"/>
        <w:jc w:val="both"/>
      </w:pPr>
    </w:p>
    <w:p w:rsidR="002C023E" w:rsidP="00B41EEE" w:rsidRDefault="002C023E" w14:paraId="6FB7A8AD" w14:textId="77777777">
      <w:pPr>
        <w:pStyle w:val="Prrafodelista"/>
        <w:ind w:left="1134"/>
        <w:jc w:val="both"/>
      </w:pPr>
    </w:p>
    <w:p w:rsidR="00B41EEE" w:rsidP="00B41EEE" w:rsidRDefault="00B41EEE" w14:paraId="73CEE131" w14:textId="77777777">
      <w:pPr>
        <w:pStyle w:val="Prrafodelista"/>
        <w:ind w:left="1134"/>
        <w:jc w:val="both"/>
      </w:pPr>
    </w:p>
    <w:p w:rsidR="00B41EEE" w:rsidP="00B41EEE" w:rsidRDefault="00B41EEE" w14:paraId="62A207D0" w14:textId="77777777">
      <w:pPr>
        <w:pStyle w:val="Prrafodelista"/>
        <w:ind w:left="1134"/>
        <w:jc w:val="both"/>
      </w:pPr>
    </w:p>
    <w:p w:rsidR="00B41EEE" w:rsidP="00B41EEE" w:rsidRDefault="00B41EEE" w14:paraId="7D12AFDE" w14:textId="77777777">
      <w:pPr>
        <w:pStyle w:val="Prrafodelista"/>
        <w:ind w:left="1134"/>
        <w:jc w:val="both"/>
      </w:pPr>
    </w:p>
    <w:p w:rsidR="00B41EEE" w:rsidP="00B41EEE" w:rsidRDefault="00B41EEE" w14:paraId="50F1DAC6" w14:textId="77777777">
      <w:pPr>
        <w:pStyle w:val="Prrafodelista"/>
        <w:ind w:left="1134"/>
        <w:jc w:val="both"/>
      </w:pPr>
    </w:p>
    <w:p w:rsidR="006A2078" w:rsidRDefault="006A2078" w14:paraId="6962B2F9" w14:textId="77777777">
      <w:pPr>
        <w:jc w:val="both"/>
      </w:pPr>
    </w:p>
    <w:p w:rsidR="00F162B0" w:rsidRDefault="00B41EEE" w14:paraId="0A78DA85" w14:textId="77777777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DA51398" wp14:editId="70EDA2BB">
                <wp:simplePos x="0" y="0"/>
                <wp:positionH relativeFrom="margin">
                  <wp:align>left</wp:align>
                </wp:positionH>
                <wp:positionV relativeFrom="paragraph">
                  <wp:posOffset>-748832</wp:posOffset>
                </wp:positionV>
                <wp:extent cx="6057900" cy="742950"/>
                <wp:effectExtent l="0" t="0" r="0" b="0"/>
                <wp:wrapNone/>
                <wp:docPr id="265" name="Rectángul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ángulo 265" style="position:absolute;margin-left:0;margin-top:-58.95pt;width:477pt;height:58.5pt;z-index:251807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spid="_x0000_s1026" fillcolor="white [3212]" stroked="f" strokeweight="2pt" w14:anchorId="4A0D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">
                <w10:wrap anchorx="margin"/>
              </v:rect>
            </w:pict>
          </mc:Fallback>
        </mc:AlternateContent>
      </w:r>
      <w:ins w:author="user" w:date="2016-09-08T18:56:00Z" w:id="42">
        <w:r w:rsidRPr="00E35A9E" w:rsidR="00236ABA"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967488" behindDoc="0" locked="0" layoutInCell="1" allowOverlap="1" wp14:anchorId="6788CB27" wp14:editId="05E694AD">
                  <wp:simplePos x="0" y="0"/>
                  <wp:positionH relativeFrom="page">
                    <wp:posOffset>13335</wp:posOffset>
                  </wp:positionH>
                  <wp:positionV relativeFrom="paragraph">
                    <wp:posOffset>-908685</wp:posOffset>
                  </wp:positionV>
                  <wp:extent cx="628650" cy="10267950"/>
                  <wp:effectExtent l="57150" t="19050" r="57150" b="95250"/>
                  <wp:wrapNone/>
                  <wp:docPr id="261" name="Rectángulo 26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28650" cy="102679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75000"/>
                                </a:schemeClr>
                              </a:gs>
                              <a:gs pos="60000">
                                <a:schemeClr val="accent6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id="Rectángulo 261" style="position:absolute;margin-left:1.05pt;margin-top:-71.55pt;width:49.5pt;height:808.5pt;z-index:2519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e36c0a [2409]" stroked="f" strokeweight="2pt" w14:anchorId="544441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">
                  <v:fill type="gradient" color2="#fde7d4 [761]" colors="0 #e46c0a;39322f #ffd3b9;1 #ffe9dd" focus="100%" rotate="t"/>
                  <v:shadow on="t" color="black" opacity="26214f" offset="0,3pt" origin=",-.5"/>
                  <w10:wrap anchorx="page"/>
                </v:rect>
              </w:pict>
            </mc:Fallback>
          </mc:AlternateContent>
        </w:r>
      </w:ins>
    </w:p>
    <w:p w:rsidR="00F162B0" w:rsidRDefault="00F162B0" w14:paraId="5963CE8C" w14:textId="77777777">
      <w:pPr>
        <w:jc w:val="both"/>
      </w:pPr>
    </w:p>
    <w:p w:rsidR="00F162B0" w:rsidRDefault="00F162B0" w14:paraId="64F7AD78" w14:textId="77777777">
      <w:pPr>
        <w:jc w:val="both"/>
      </w:pPr>
    </w:p>
    <w:p w:rsidR="006A2078" w:rsidRDefault="006A2078" w14:paraId="0CC6C1EB" w14:textId="77777777">
      <w:pPr>
        <w:jc w:val="both"/>
      </w:pPr>
    </w:p>
    <w:p w:rsidR="00CB42EC" w:rsidRDefault="00CB42EC" w14:paraId="400A085F" w14:textId="77777777"/>
    <w:p w:rsidR="00F162B0" w:rsidRDefault="00F162B0" w14:paraId="5BF00099" w14:textId="77777777"/>
    <w:p w:rsidR="00F162B0" w:rsidRDefault="00F162B0" w14:paraId="2153D07D" w14:textId="77777777"/>
    <w:p w:rsidR="00F162B0" w:rsidRDefault="00F162B0" w14:paraId="27721C42" w14:textId="77777777"/>
    <w:p w:rsidR="00F162B0" w:rsidP="00F162B0" w:rsidRDefault="00F162B0" w14:paraId="5FB2E970" w14:textId="77777777">
      <w:pPr>
        <w:jc w:val="center"/>
      </w:pPr>
    </w:p>
    <w:p w:rsidR="00F162B0" w:rsidP="00F162B0" w:rsidRDefault="00F162B0" w14:paraId="6DB2693E" w14:textId="77777777">
      <w:pPr>
        <w:jc w:val="center"/>
      </w:pPr>
    </w:p>
    <w:p w:rsidRPr="00B87699" w:rsidR="00F162B0" w:rsidP="00F162B0" w:rsidRDefault="00F162B0" w14:paraId="707C5D84" w14:textId="77777777">
      <w:pPr>
        <w:jc w:val="center"/>
        <w:rPr>
          <w:rFonts w:cstheme="minorHAnsi"/>
        </w:rPr>
      </w:pPr>
    </w:p>
    <w:p w:rsidRPr="00B87699" w:rsidR="00F162B0" w:rsidP="00F079C4" w:rsidRDefault="00F162B0" w14:paraId="6E1C83AA" w14:textId="77777777">
      <w:pPr>
        <w:contextualSpacing/>
        <w:jc w:val="center"/>
        <w:rPr>
          <w:rFonts w:cstheme="minorHAnsi"/>
        </w:rPr>
      </w:pPr>
    </w:p>
    <w:p w:rsidRPr="00B4300A" w:rsidR="00F162B0" w:rsidP="00B4300A" w:rsidRDefault="00B4300A" w14:paraId="56F4148E" w14:textId="77777777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 xml:space="preserve">2. </w:t>
      </w:r>
      <w:r w:rsidRPr="00B4300A" w:rsidR="00F162B0">
        <w:rPr>
          <w:rFonts w:cstheme="minorHAnsi"/>
          <w:b/>
          <w:sz w:val="40"/>
        </w:rPr>
        <w:t xml:space="preserve">MARCO </w:t>
      </w:r>
      <w:commentRangeStart w:id="43"/>
      <w:r w:rsidRPr="00B4300A" w:rsidR="00F162B0">
        <w:rPr>
          <w:rFonts w:cstheme="minorHAnsi"/>
          <w:b/>
          <w:sz w:val="40"/>
        </w:rPr>
        <w:t>TEÓRICO</w:t>
      </w:r>
      <w:commentRangeEnd w:id="43"/>
      <w:r w:rsidR="005F5991">
        <w:rPr>
          <w:rStyle w:val="Refdecomentario"/>
        </w:rPr>
        <w:commentReference w:id="43"/>
      </w:r>
    </w:p>
    <w:p w:rsidRPr="00B87699" w:rsidR="00F162B0" w:rsidP="00F079C4" w:rsidRDefault="00F162B0" w14:paraId="6CC578E7" w14:textId="77777777">
      <w:pPr>
        <w:contextualSpacing/>
        <w:jc w:val="center"/>
        <w:rPr>
          <w:rFonts w:cstheme="minorHAnsi"/>
          <w:sz w:val="40"/>
        </w:rPr>
      </w:pPr>
    </w:p>
    <w:p w:rsidRPr="00BF1288" w:rsidR="00D8527B" w:rsidP="00652773" w:rsidRDefault="00795B06" w14:paraId="6EBC36A4" w14:textId="77777777">
      <w:pPr>
        <w:pStyle w:val="Prrafodelista"/>
        <w:numPr>
          <w:ilvl w:val="1"/>
          <w:numId w:val="16"/>
        </w:numPr>
        <w:ind w:left="1560" w:hanging="709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Sección 1</w:t>
      </w:r>
    </w:p>
    <w:p w:rsidRPr="00BF1288" w:rsidR="00F162B0" w:rsidP="00652773" w:rsidRDefault="00795B06" w14:paraId="4589342E" w14:textId="77777777">
      <w:pPr>
        <w:pStyle w:val="Prrafodelista"/>
        <w:numPr>
          <w:ilvl w:val="1"/>
          <w:numId w:val="16"/>
        </w:numPr>
        <w:ind w:left="156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Sección 2</w:t>
      </w:r>
    </w:p>
    <w:p w:rsidR="00F162B0" w:rsidP="00F162B0" w:rsidRDefault="00F162B0" w14:paraId="3BA39344" w14:textId="77777777">
      <w:pPr>
        <w:jc w:val="center"/>
      </w:pPr>
      <w:r>
        <w:br w:type="page"/>
      </w:r>
    </w:p>
    <w:p w:rsidRPr="00F15DA8" w:rsidR="00CB42EC" w:rsidP="00BF1288" w:rsidRDefault="00C92590" w14:paraId="0D556748" w14:textId="77777777">
      <w:pPr>
        <w:pStyle w:val="Ttulo1"/>
        <w:ind w:left="142"/>
      </w:pPr>
      <w:bookmarkStart w:name="_Toc461545289" w:id="44"/>
      <w:bookmarkStart w:name="_Toc461545858" w:id="45"/>
      <w:bookmarkStart w:name="_Toc461546177" w:id="46"/>
      <w:bookmarkStart w:name="_Toc461546644" w:id="47"/>
      <w:bookmarkStart w:name="_Toc461546905" w:id="48"/>
      <w:bookmarkStart w:name="_Toc461546979" w:id="49"/>
      <w:bookmarkStart w:name="_Toc31720787" w:id="50"/>
      <w:r>
        <w:lastRenderedPageBreak/>
        <w:t xml:space="preserve">2. </w:t>
      </w:r>
      <w:r w:rsidR="00DD0026">
        <w:t>MARCO TEÓ</w:t>
      </w:r>
      <w:r w:rsidR="00F7334A">
        <w:t>RICO</w:t>
      </w:r>
      <w:bookmarkEnd w:id="44"/>
      <w:bookmarkEnd w:id="45"/>
      <w:bookmarkEnd w:id="46"/>
      <w:bookmarkEnd w:id="47"/>
      <w:bookmarkEnd w:id="48"/>
      <w:bookmarkEnd w:id="49"/>
      <w:bookmarkEnd w:id="50"/>
    </w:p>
    <w:p w:rsidR="00CB42EC" w:rsidP="00652773" w:rsidRDefault="00CB42EC" w14:paraId="2067E4E3" w14:textId="77777777">
      <w:pPr>
        <w:pStyle w:val="Prrafodelista"/>
        <w:numPr>
          <w:ilvl w:val="0"/>
          <w:numId w:val="3"/>
        </w:numPr>
        <w:rPr>
          <w:vanish/>
        </w:rPr>
      </w:pPr>
    </w:p>
    <w:p w:rsidR="00CB42EC" w:rsidP="00652773" w:rsidRDefault="00CB42EC" w14:paraId="4CC4A6FD" w14:textId="77777777">
      <w:pPr>
        <w:pStyle w:val="Prrafodelista"/>
        <w:numPr>
          <w:ilvl w:val="0"/>
          <w:numId w:val="3"/>
        </w:numPr>
        <w:rPr>
          <w:vanish/>
        </w:rPr>
      </w:pPr>
    </w:p>
    <w:p w:rsidR="00CB42EC" w:rsidP="00652773" w:rsidRDefault="00CB42EC" w14:paraId="2F471F8A" w14:textId="77777777">
      <w:pPr>
        <w:pStyle w:val="Prrafodelista"/>
        <w:numPr>
          <w:ilvl w:val="0"/>
          <w:numId w:val="3"/>
        </w:numPr>
        <w:rPr>
          <w:vanish/>
        </w:rPr>
      </w:pPr>
    </w:p>
    <w:p w:rsidRPr="00307C6A" w:rsidR="00307C6A" w:rsidP="00652773" w:rsidRDefault="00307C6A" w14:paraId="5691ACA0" w14:textId="77777777">
      <w:pPr>
        <w:pStyle w:val="Prrafodelista"/>
        <w:numPr>
          <w:ilvl w:val="0"/>
          <w:numId w:val="7"/>
        </w:numPr>
        <w:rPr>
          <w:vanish/>
        </w:rPr>
      </w:pPr>
    </w:p>
    <w:p w:rsidRPr="00307C6A" w:rsidR="00307C6A" w:rsidP="00652773" w:rsidRDefault="00307C6A" w14:paraId="2D985882" w14:textId="77777777">
      <w:pPr>
        <w:pStyle w:val="Prrafodelista"/>
        <w:numPr>
          <w:ilvl w:val="0"/>
          <w:numId w:val="7"/>
        </w:numPr>
        <w:rPr>
          <w:vanish/>
        </w:rPr>
      </w:pPr>
    </w:p>
    <w:p w:rsidRPr="00D03D7C" w:rsidR="00CB42EC" w:rsidP="00652773" w:rsidRDefault="00AA0F33" w14:paraId="488839A9" w14:textId="77777777">
      <w:pPr>
        <w:pStyle w:val="Ttulo3"/>
        <w:numPr>
          <w:ilvl w:val="1"/>
          <w:numId w:val="40"/>
        </w:numPr>
        <w:ind w:left="709" w:hanging="425"/>
      </w:pPr>
      <w:bookmarkStart w:name="_Toc31720788" w:id="51"/>
      <w:r>
        <w:t>Sección 1</w:t>
      </w:r>
      <w:bookmarkEnd w:id="51"/>
    </w:p>
    <w:p w:rsidR="00795B06" w:rsidP="0029127A" w:rsidRDefault="00795B06" w14:paraId="2D18D858" w14:textId="77777777">
      <w:pPr>
        <w:ind w:left="284"/>
        <w:contextualSpacing/>
        <w:jc w:val="both"/>
      </w:pPr>
    </w:p>
    <w:p w:rsidR="00795B06" w:rsidP="0029127A" w:rsidRDefault="00795B06" w14:paraId="2D307A8B" w14:textId="77777777">
      <w:pPr>
        <w:ind w:left="284"/>
        <w:contextualSpacing/>
        <w:jc w:val="both"/>
      </w:pPr>
      <w:r>
        <w:t xml:space="preserve">Constituye </w:t>
      </w:r>
      <w:r w:rsidRPr="00795B06">
        <w:t>la</w:t>
      </w:r>
      <w:r>
        <w:t>s</w:t>
      </w:r>
      <w:r w:rsidRPr="00795B06">
        <w:t xml:space="preserve"> base</w:t>
      </w:r>
      <w:r>
        <w:t>s teóricas</w:t>
      </w:r>
      <w:r w:rsidRPr="00795B06">
        <w:t xml:space="preserve"> donde se sustentará </w:t>
      </w:r>
      <w:r>
        <w:t xml:space="preserve">la </w:t>
      </w:r>
      <w:r w:rsidRPr="00795B06">
        <w:t xml:space="preserve">propuesta de desarrollo </w:t>
      </w:r>
      <w:r>
        <w:t>del proyecto.</w:t>
      </w:r>
    </w:p>
    <w:p w:rsidR="00795B06" w:rsidP="0029127A" w:rsidRDefault="00795B06" w14:paraId="37D9E06B" w14:textId="77777777">
      <w:pPr>
        <w:ind w:left="284"/>
        <w:contextualSpacing/>
        <w:jc w:val="both"/>
      </w:pPr>
    </w:p>
    <w:p w:rsidR="004C184D" w:rsidP="004C184D" w:rsidRDefault="004C184D" w14:paraId="3C832C02" w14:textId="77777777">
      <w:pPr>
        <w:ind w:left="284"/>
        <w:contextualSpacing/>
        <w:jc w:val="both"/>
      </w:pPr>
      <w:r>
        <w:t xml:space="preserve">Se pueden relacionar figuras o diagramas que complementen o ilustren cada tema. </w:t>
      </w:r>
    </w:p>
    <w:p w:rsidR="004C184D" w:rsidP="004C184D" w:rsidRDefault="004C184D" w14:paraId="0F3C18FA" w14:textId="77777777">
      <w:pPr>
        <w:contextualSpacing/>
        <w:jc w:val="both"/>
      </w:pPr>
    </w:p>
    <w:p w:rsidR="004C184D" w:rsidP="004C184D" w:rsidRDefault="004C184D" w14:paraId="0F96F6E8" w14:textId="77777777">
      <w:pPr>
        <w:ind w:left="284"/>
        <w:contextualSpacing/>
        <w:jc w:val="both"/>
      </w:pPr>
      <w:r w:rsidRPr="00953E77">
        <w:t>Las figuras deben citarse en un encabezado donde se explica lo que se está representando</w:t>
      </w:r>
    </w:p>
    <w:p w:rsidRPr="00953E77" w:rsidR="004C184D" w:rsidP="004C184D" w:rsidRDefault="00010F36" w14:paraId="2D8ACBB8" w14:textId="77777777">
      <w:pPr>
        <w:ind w:left="284"/>
        <w:contextualSpacing/>
        <w:jc w:val="both"/>
      </w:pPr>
      <w:r>
        <w:t>Ejemplo</w:t>
      </w:r>
      <w:r w:rsidR="004C184D">
        <w:t>:</w:t>
      </w:r>
    </w:p>
    <w:p w:rsidRPr="00AF68B7" w:rsidR="004C184D" w:rsidP="004C184D" w:rsidRDefault="004C184D" w14:paraId="40B6167A" w14:textId="77777777">
      <w:pPr>
        <w:ind w:left="284"/>
        <w:contextualSpacing/>
        <w:jc w:val="both"/>
      </w:pPr>
      <w:r w:rsidRPr="00AF68B7">
        <w:t xml:space="preserve">A continuación, en la </w:t>
      </w:r>
      <w:r>
        <w:rPr>
          <w:b/>
          <w:color w:val="4F81BD" w:themeColor="accent1"/>
        </w:rPr>
        <w:t>Figura 2</w:t>
      </w:r>
      <w:r w:rsidRPr="00AF68B7">
        <w:rPr>
          <w:b/>
          <w:color w:val="4F81BD" w:themeColor="accent1"/>
        </w:rPr>
        <w:t>.1</w:t>
      </w:r>
      <w:r w:rsidRPr="00AF68B7">
        <w:rPr>
          <w:color w:val="4F81BD" w:themeColor="accent1"/>
        </w:rPr>
        <w:t xml:space="preserve"> </w:t>
      </w:r>
      <w:r w:rsidRPr="00AF68B7">
        <w:t>se ilustra…</w:t>
      </w:r>
    </w:p>
    <w:p w:rsidR="004C184D" w:rsidP="004C184D" w:rsidRDefault="004C184D" w14:paraId="24892ED9" w14:textId="77777777">
      <w:pPr>
        <w:ind w:left="709"/>
        <w:contextualSpacing/>
        <w:jc w:val="both"/>
      </w:pPr>
    </w:p>
    <w:p w:rsidR="004C184D" w:rsidP="004C184D" w:rsidRDefault="004C184D" w14:paraId="3DD6FD38" w14:textId="77777777">
      <w:pPr>
        <w:ind w:left="709"/>
        <w:contextualSpacing/>
        <w:jc w:val="both"/>
      </w:pPr>
    </w:p>
    <w:p w:rsidR="004C184D" w:rsidP="004C184D" w:rsidRDefault="004C184D" w14:paraId="7BBD24A2" w14:textId="77777777">
      <w:pPr>
        <w:ind w:left="709"/>
        <w:contextualSpacing/>
        <w:jc w:val="both"/>
      </w:pPr>
    </w:p>
    <w:p w:rsidR="004C184D" w:rsidP="004C184D" w:rsidRDefault="004C184D" w14:paraId="22334C25" w14:textId="77777777">
      <w:pPr>
        <w:ind w:left="709"/>
        <w:contextualSpacing/>
        <w:jc w:val="both"/>
      </w:pPr>
    </w:p>
    <w:p w:rsidR="004C184D" w:rsidP="004C184D" w:rsidRDefault="004C184D" w14:paraId="24FCF37F" w14:textId="77777777">
      <w:pPr>
        <w:contextualSpacing/>
        <w:jc w:val="center"/>
        <w:rPr>
          <w:b/>
        </w:rPr>
      </w:pPr>
      <w:r w:rsidRPr="00AF68B7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9E26DD6" wp14:editId="7E9CA565">
                <wp:simplePos x="0" y="0"/>
                <wp:positionH relativeFrom="margin">
                  <wp:posOffset>5278755</wp:posOffset>
                </wp:positionH>
                <wp:positionV relativeFrom="paragraph">
                  <wp:posOffset>2171065</wp:posOffset>
                </wp:positionV>
                <wp:extent cx="342900" cy="581025"/>
                <wp:effectExtent l="0" t="0" r="0" b="9525"/>
                <wp:wrapNone/>
                <wp:docPr id="267" name="Rectángul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ángulo 267" style="position:absolute;margin-left:415.65pt;margin-top:170.95pt;width:27pt;height:45.75pt;z-index:25197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white [3212]" stroked="f" strokeweight="2pt" w14:anchorId="5652EE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">
                <w10:wrap anchorx="margin"/>
              </v:rect>
            </w:pict>
          </mc:Fallback>
        </mc:AlternateContent>
      </w:r>
      <w:r w:rsidRPr="00AF68B7">
        <w:rPr>
          <w:b/>
        </w:rPr>
        <w:t>FIGURA</w:t>
      </w:r>
    </w:p>
    <w:p w:rsidR="004C184D" w:rsidP="004C184D" w:rsidRDefault="004C184D" w14:paraId="171610A0" w14:textId="77777777">
      <w:pPr>
        <w:pStyle w:val="Ttulo3"/>
        <w:numPr>
          <w:ilvl w:val="0"/>
          <w:numId w:val="0"/>
        </w:numPr>
        <w:spacing w:after="200"/>
        <w:contextualSpacing/>
        <w:rPr>
          <w:rFonts w:cstheme="minorHAnsi"/>
        </w:rPr>
      </w:pPr>
    </w:p>
    <w:p w:rsidR="004C184D" w:rsidP="004C184D" w:rsidRDefault="004C184D" w14:paraId="44889A86" w14:textId="77777777">
      <w:pPr>
        <w:pStyle w:val="Descripcin1"/>
        <w:jc w:val="center"/>
        <w:rPr>
          <w:color w:val="4F81BD" w:themeColor="accent1"/>
        </w:rPr>
      </w:pPr>
    </w:p>
    <w:p w:rsidR="004C184D" w:rsidP="004C184D" w:rsidRDefault="004C184D" w14:paraId="479CDCB2" w14:textId="77777777">
      <w:pPr>
        <w:pStyle w:val="Descripcin1"/>
        <w:jc w:val="center"/>
        <w:rPr>
          <w:color w:val="4F81BD" w:themeColor="accent1"/>
        </w:rPr>
      </w:pPr>
    </w:p>
    <w:p w:rsidR="004C184D" w:rsidP="004C184D" w:rsidRDefault="004C184D" w14:paraId="67CB8695" w14:textId="77777777">
      <w:pPr>
        <w:pStyle w:val="Descripcin1"/>
        <w:jc w:val="center"/>
        <w:rPr>
          <w:color w:val="4F81BD" w:themeColor="accent1"/>
        </w:rPr>
      </w:pPr>
    </w:p>
    <w:p w:rsidRPr="001A2E7F" w:rsidR="004C184D" w:rsidP="004C184D" w:rsidRDefault="004C184D" w14:paraId="05F6EDE1" w14:textId="0160EE32">
      <w:pPr>
        <w:pStyle w:val="Descripcin1"/>
        <w:jc w:val="center"/>
      </w:pPr>
      <w:bookmarkStart w:name="_Toc466976610" w:id="52"/>
      <w:r>
        <w:rPr>
          <w:color w:val="4F81BD" w:themeColor="accent1"/>
        </w:rPr>
        <w:t>Figura 2</w:t>
      </w:r>
      <w:r w:rsidRPr="00AF68B7">
        <w:rPr>
          <w:color w:val="4F81BD" w:themeColor="accent1"/>
        </w:rPr>
        <w:t xml:space="preserve">.1 </w:t>
      </w:r>
      <w:r w:rsidR="00907625">
        <w:t>Nombre</w:t>
      </w:r>
      <w:r>
        <w:t xml:space="preserve"> de la figura</w:t>
      </w:r>
      <w:r w:rsidRPr="001A2E7F">
        <w:t>.</w:t>
      </w:r>
      <w:bookmarkEnd w:id="52"/>
    </w:p>
    <w:p w:rsidR="004C184D" w:rsidP="0029127A" w:rsidRDefault="004C184D" w14:paraId="6D108BDB" w14:textId="77777777">
      <w:pPr>
        <w:ind w:left="284"/>
        <w:contextualSpacing/>
        <w:jc w:val="both"/>
      </w:pPr>
    </w:p>
    <w:p w:rsidR="004C184D" w:rsidP="0029127A" w:rsidRDefault="004C184D" w14:paraId="2ED23676" w14:textId="77777777">
      <w:pPr>
        <w:ind w:left="284"/>
        <w:contextualSpacing/>
        <w:jc w:val="both"/>
      </w:pPr>
    </w:p>
    <w:p w:rsidR="006D3241" w:rsidP="00A834A5" w:rsidRDefault="006D3241" w14:paraId="518027E8" w14:textId="77777777">
      <w:pPr>
        <w:contextualSpacing/>
        <w:rPr>
          <w:b/>
        </w:rPr>
      </w:pPr>
    </w:p>
    <w:p w:rsidR="00AA0F33" w:rsidP="00A834A5" w:rsidRDefault="00AA0F33" w14:paraId="3C87BD5B" w14:textId="77777777">
      <w:pPr>
        <w:contextualSpacing/>
        <w:rPr>
          <w:b/>
        </w:rPr>
      </w:pPr>
    </w:p>
    <w:p w:rsidR="00AA0F33" w:rsidP="00A834A5" w:rsidRDefault="00AA0F33" w14:paraId="3E78303D" w14:textId="77777777">
      <w:pPr>
        <w:contextualSpacing/>
        <w:rPr>
          <w:b/>
        </w:rPr>
      </w:pPr>
    </w:p>
    <w:p w:rsidR="00AA0F33" w:rsidP="00A834A5" w:rsidRDefault="00AA0F33" w14:paraId="23DF6862" w14:textId="77777777">
      <w:pPr>
        <w:contextualSpacing/>
        <w:rPr>
          <w:b/>
        </w:rPr>
      </w:pPr>
    </w:p>
    <w:p w:rsidR="00AA0F33" w:rsidP="00A834A5" w:rsidRDefault="00AA0F33" w14:paraId="4CB4315F" w14:textId="77777777">
      <w:pPr>
        <w:contextualSpacing/>
        <w:rPr>
          <w:b/>
        </w:rPr>
      </w:pPr>
    </w:p>
    <w:p w:rsidR="00AA0F33" w:rsidP="00A834A5" w:rsidRDefault="00AA0F33" w14:paraId="37D6E513" w14:textId="77777777">
      <w:pPr>
        <w:contextualSpacing/>
        <w:rPr>
          <w:b/>
        </w:rPr>
      </w:pPr>
    </w:p>
    <w:p w:rsidR="00AA0F33" w:rsidP="00A834A5" w:rsidRDefault="00AA0F33" w14:paraId="4A1EE264" w14:textId="7D96BA21">
      <w:pPr>
        <w:contextualSpacing/>
        <w:rPr>
          <w:b/>
        </w:rPr>
      </w:pPr>
    </w:p>
    <w:p w:rsidR="00AA0F33" w:rsidP="00A834A5" w:rsidRDefault="00AA0F33" w14:paraId="1DE00407" w14:textId="0F48F7AA">
      <w:pPr>
        <w:contextualSpacing/>
        <w:rPr>
          <w:b/>
        </w:rPr>
      </w:pPr>
    </w:p>
    <w:p w:rsidR="00AA0F33" w:rsidP="00A834A5" w:rsidRDefault="00AA0F33" w14:paraId="36073106" w14:textId="77777777">
      <w:pPr>
        <w:contextualSpacing/>
        <w:rPr>
          <w:b/>
        </w:rPr>
      </w:pPr>
    </w:p>
    <w:p w:rsidR="00AA0F33" w:rsidP="00A834A5" w:rsidRDefault="00AA0F33" w14:paraId="4CF07AA9" w14:textId="77777777">
      <w:pPr>
        <w:contextualSpacing/>
        <w:rPr>
          <w:b/>
        </w:rPr>
      </w:pPr>
    </w:p>
    <w:p w:rsidR="00AA0F33" w:rsidP="00A834A5" w:rsidRDefault="00AA0F33" w14:paraId="409E8A2C" w14:textId="61D539A5">
      <w:pPr>
        <w:contextualSpacing/>
        <w:rPr>
          <w:b/>
        </w:rPr>
      </w:pPr>
    </w:p>
    <w:p w:rsidR="00AA0F33" w:rsidP="00A834A5" w:rsidRDefault="00AA0F33" w14:paraId="1D279F97" w14:textId="0646FBA4">
      <w:pPr>
        <w:contextualSpacing/>
        <w:rPr>
          <w:b/>
        </w:rPr>
      </w:pPr>
    </w:p>
    <w:p w:rsidR="00AA0F33" w:rsidP="00A834A5" w:rsidRDefault="00AA0F33" w14:paraId="14222306" w14:textId="77777777">
      <w:pPr>
        <w:contextualSpacing/>
        <w:rPr>
          <w:b/>
        </w:rPr>
      </w:pPr>
    </w:p>
    <w:p w:rsidR="00AA0F33" w:rsidP="00A834A5" w:rsidRDefault="00AA0F33" w14:paraId="7CA6555F" w14:textId="7EC9B7D3">
      <w:pPr>
        <w:contextualSpacing/>
        <w:rPr>
          <w:b/>
        </w:rPr>
      </w:pPr>
    </w:p>
    <w:p w:rsidR="006D3241" w:rsidP="00A834A5" w:rsidRDefault="006D3241" w14:paraId="1426268F" w14:textId="77777777">
      <w:pPr>
        <w:contextualSpacing/>
        <w:rPr>
          <w:b/>
        </w:rPr>
      </w:pPr>
    </w:p>
    <w:p w:rsidR="006D3241" w:rsidP="00A834A5" w:rsidRDefault="006D3241" w14:paraId="16A1F7F8" w14:textId="77777777">
      <w:pPr>
        <w:contextualSpacing/>
        <w:rPr>
          <w:b/>
        </w:rPr>
      </w:pPr>
    </w:p>
    <w:p w:rsidR="006D3241" w:rsidP="00A834A5" w:rsidRDefault="006D3241" w14:paraId="5EB2AB86" w14:textId="77777777">
      <w:pPr>
        <w:contextualSpacing/>
        <w:rPr>
          <w:b/>
        </w:rPr>
      </w:pPr>
    </w:p>
    <w:p w:rsidR="006D3241" w:rsidP="00A834A5" w:rsidRDefault="006D3241" w14:paraId="076B29FF" w14:textId="77777777">
      <w:pPr>
        <w:contextualSpacing/>
        <w:rPr>
          <w:b/>
        </w:rPr>
      </w:pPr>
    </w:p>
    <w:p w:rsidR="006D3241" w:rsidP="00A834A5" w:rsidRDefault="006D3241" w14:paraId="3536C7D8" w14:textId="77777777">
      <w:pPr>
        <w:contextualSpacing/>
        <w:rPr>
          <w:b/>
        </w:rPr>
      </w:pPr>
    </w:p>
    <w:p w:rsidR="00F516DC" w:rsidP="00F516DC" w:rsidRDefault="00F516DC" w14:paraId="119D89C1" w14:textId="77777777">
      <w:pPr>
        <w:jc w:val="center"/>
        <w:rPr>
          <w:b/>
        </w:rPr>
      </w:pPr>
    </w:p>
    <w:p w:rsidR="00F516DC" w:rsidP="00B53BB5" w:rsidRDefault="00F516DC" w14:paraId="63BA743F" w14:textId="7EA757FC">
      <w:pPr>
        <w:rPr>
          <w:b/>
        </w:rPr>
      </w:pPr>
    </w:p>
    <w:p w:rsidR="00F516DC" w:rsidP="00F516DC" w:rsidRDefault="00F516DC" w14:paraId="030A8B81" w14:textId="77777777">
      <w:pPr>
        <w:jc w:val="center"/>
        <w:rPr>
          <w:b/>
        </w:rPr>
      </w:pPr>
    </w:p>
    <w:p w:rsidR="00F516DC" w:rsidP="00F516DC" w:rsidRDefault="00F516DC" w14:paraId="46967595" w14:textId="77777777">
      <w:pPr>
        <w:jc w:val="center"/>
        <w:rPr>
          <w:b/>
        </w:rPr>
      </w:pPr>
    </w:p>
    <w:p w:rsidR="008D69E1" w:rsidP="00F516DC" w:rsidRDefault="008D69E1" w14:paraId="1529A4EF" w14:textId="77777777">
      <w:pPr>
        <w:jc w:val="center"/>
        <w:rPr>
          <w:b/>
        </w:rPr>
      </w:pPr>
    </w:p>
    <w:p w:rsidR="008D69E1" w:rsidP="00F516DC" w:rsidRDefault="008D69E1" w14:paraId="79A91A18" w14:textId="77777777">
      <w:pPr>
        <w:jc w:val="center"/>
        <w:rPr>
          <w:b/>
        </w:rPr>
      </w:pPr>
    </w:p>
    <w:p w:rsidR="008D69E1" w:rsidP="00F516DC" w:rsidRDefault="00B93E3E" w14:paraId="675B108A" w14:textId="206713FA">
      <w:pPr>
        <w:jc w:val="center"/>
        <w:rPr>
          <w:b/>
        </w:rPr>
      </w:pPr>
      <w:ins w:author="user" w:date="2016-09-08T18:56:00Z" w:id="53">
        <w:r w:rsidRPr="00E35A9E">
          <w:rPr>
            <w:noProof/>
            <w:lang w:eastAsia="es-CO"/>
          </w:rPr>
          <w:lastRenderedPageBreak/>
          <mc:AlternateContent>
            <mc:Choice Requires="wps">
              <w:drawing>
                <wp:anchor distT="0" distB="0" distL="114300" distR="114300" simplePos="0" relativeHeight="251969536" behindDoc="0" locked="0" layoutInCell="1" allowOverlap="1" wp14:anchorId="5A82213B" wp14:editId="67C4E2A6">
                  <wp:simplePos x="0" y="0"/>
                  <wp:positionH relativeFrom="page">
                    <wp:posOffset>9371</wp:posOffset>
                  </wp:positionH>
                  <wp:positionV relativeFrom="paragraph">
                    <wp:posOffset>-904962</wp:posOffset>
                  </wp:positionV>
                  <wp:extent cx="628650" cy="10267950"/>
                  <wp:effectExtent l="57150" t="19050" r="57150" b="95250"/>
                  <wp:wrapNone/>
                  <wp:docPr id="273" name="Rectángulo 27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28650" cy="102679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75000"/>
                                </a:schemeClr>
                              </a:gs>
                              <a:gs pos="60000">
                                <a:schemeClr val="accent6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id="Rectángulo 273" style="position:absolute;margin-left:.75pt;margin-top:-71.25pt;width:49.5pt;height:808.5pt;z-index:25196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e36c0a [2409]" stroked="f" strokeweight="2pt" w14:anchorId="4D17AE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">
                  <v:fill type="gradient" color2="#fde7d4 [761]" colors="0 #e46c0a;39322f #ffd3b9;1 #ffe9dd" focus="100%" rotate="t"/>
                  <v:shadow on="t" color="black" opacity="26214f" offset="0,3pt" origin=",-.5"/>
                  <w10:wrap anchorx="page"/>
                </v:rect>
              </w:pict>
            </mc:Fallback>
          </mc:AlternateContent>
        </w:r>
      </w:ins>
      <w:r w:rsidRPr="00FF5837" w:rsidR="00FF5837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79BD15" wp14:editId="1557B50F">
                <wp:simplePos x="0" y="0"/>
                <wp:positionH relativeFrom="column">
                  <wp:posOffset>-269875</wp:posOffset>
                </wp:positionH>
                <wp:positionV relativeFrom="paragraph">
                  <wp:posOffset>-691515</wp:posOffset>
                </wp:positionV>
                <wp:extent cx="6057900" cy="742950"/>
                <wp:effectExtent l="0" t="0" r="0" b="0"/>
                <wp:wrapNone/>
                <wp:docPr id="268" name="Rectángul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ángulo 268" style="position:absolute;margin-left:-21.25pt;margin-top:-54.45pt;width:477pt;height:58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d="f" strokeweight="2pt" w14:anchorId="533F6C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"/>
            </w:pict>
          </mc:Fallback>
        </mc:AlternateContent>
      </w:r>
    </w:p>
    <w:p w:rsidR="008D69E1" w:rsidP="00F516DC" w:rsidRDefault="008D69E1" w14:paraId="2B9667DC" w14:textId="23818161">
      <w:pPr>
        <w:jc w:val="center"/>
        <w:rPr>
          <w:b/>
        </w:rPr>
      </w:pPr>
    </w:p>
    <w:p w:rsidR="008D69E1" w:rsidP="00F516DC" w:rsidRDefault="008D69E1" w14:paraId="441B21B6" w14:textId="77777777">
      <w:pPr>
        <w:jc w:val="center"/>
        <w:rPr>
          <w:b/>
        </w:rPr>
      </w:pPr>
    </w:p>
    <w:p w:rsidR="008D69E1" w:rsidP="00F516DC" w:rsidRDefault="008D69E1" w14:paraId="5FE92532" w14:textId="016CF0A9">
      <w:pPr>
        <w:jc w:val="center"/>
        <w:rPr>
          <w:b/>
        </w:rPr>
      </w:pPr>
    </w:p>
    <w:p w:rsidR="008D69E1" w:rsidP="00F516DC" w:rsidRDefault="008D69E1" w14:paraId="0E44E674" w14:textId="77777777">
      <w:pPr>
        <w:jc w:val="center"/>
        <w:rPr>
          <w:b/>
        </w:rPr>
      </w:pPr>
    </w:p>
    <w:p w:rsidR="008D69E1" w:rsidP="00F516DC" w:rsidRDefault="008D69E1" w14:paraId="0449AA37" w14:textId="77777777">
      <w:pPr>
        <w:jc w:val="center"/>
        <w:rPr>
          <w:b/>
        </w:rPr>
      </w:pPr>
    </w:p>
    <w:p w:rsidR="008D69E1" w:rsidP="00F516DC" w:rsidRDefault="008D69E1" w14:paraId="1913AAB1" w14:textId="77777777">
      <w:pPr>
        <w:jc w:val="center"/>
        <w:rPr>
          <w:b/>
        </w:rPr>
      </w:pPr>
    </w:p>
    <w:p w:rsidR="008D69E1" w:rsidP="00F516DC" w:rsidRDefault="008D69E1" w14:paraId="2288104F" w14:textId="77777777">
      <w:pPr>
        <w:jc w:val="center"/>
        <w:rPr>
          <w:b/>
        </w:rPr>
      </w:pPr>
    </w:p>
    <w:p w:rsidR="008D69E1" w:rsidP="00F516DC" w:rsidRDefault="008D69E1" w14:paraId="58E66F87" w14:textId="77777777">
      <w:pPr>
        <w:jc w:val="center"/>
        <w:rPr>
          <w:b/>
        </w:rPr>
      </w:pPr>
    </w:p>
    <w:p w:rsidR="008D69E1" w:rsidP="00F516DC" w:rsidRDefault="008D69E1" w14:paraId="1B517D2A" w14:textId="77777777">
      <w:pPr>
        <w:jc w:val="center"/>
        <w:rPr>
          <w:b/>
        </w:rPr>
      </w:pPr>
    </w:p>
    <w:p w:rsidR="008D69E1" w:rsidP="00F516DC" w:rsidRDefault="008D69E1" w14:paraId="203B760C" w14:textId="77777777">
      <w:pPr>
        <w:jc w:val="center"/>
        <w:rPr>
          <w:b/>
        </w:rPr>
      </w:pPr>
    </w:p>
    <w:p w:rsidR="008D69E1" w:rsidP="00F516DC" w:rsidRDefault="008D69E1" w14:paraId="242C7045" w14:textId="77777777">
      <w:pPr>
        <w:jc w:val="center"/>
        <w:rPr>
          <w:b/>
        </w:rPr>
      </w:pPr>
    </w:p>
    <w:p w:rsidR="008D69E1" w:rsidP="00F516DC" w:rsidRDefault="008D69E1" w14:paraId="57DBCC99" w14:textId="77777777">
      <w:pPr>
        <w:jc w:val="center"/>
        <w:rPr>
          <w:b/>
        </w:rPr>
      </w:pPr>
    </w:p>
    <w:p w:rsidR="008D69E1" w:rsidP="00F516DC" w:rsidRDefault="008D69E1" w14:paraId="2644F901" w14:textId="77777777">
      <w:pPr>
        <w:jc w:val="center"/>
        <w:rPr>
          <w:b/>
        </w:rPr>
      </w:pPr>
    </w:p>
    <w:p w:rsidR="008D69E1" w:rsidP="00F516DC" w:rsidRDefault="008D69E1" w14:paraId="3F1152A9" w14:textId="4C6B005C">
      <w:pPr>
        <w:jc w:val="center"/>
        <w:rPr>
          <w:b/>
        </w:rPr>
      </w:pPr>
    </w:p>
    <w:p w:rsidRPr="00F162B0" w:rsidR="00F516DC" w:rsidP="00F079C4" w:rsidRDefault="00F516DC" w14:paraId="169CF92F" w14:textId="1F0D64C4">
      <w:pPr>
        <w:contextualSpacing/>
        <w:jc w:val="center"/>
        <w:rPr>
          <w:rFonts w:cstheme="minorHAnsi"/>
        </w:rPr>
      </w:pPr>
    </w:p>
    <w:p w:rsidRPr="00FF5837" w:rsidR="00F516DC" w:rsidP="00652773" w:rsidRDefault="002D6429" w14:paraId="1F10471C" w14:textId="746DB627">
      <w:pPr>
        <w:pStyle w:val="Prrafodelista"/>
        <w:numPr>
          <w:ilvl w:val="0"/>
          <w:numId w:val="7"/>
        </w:numPr>
        <w:jc w:val="center"/>
        <w:rPr>
          <w:rFonts w:cstheme="minorHAnsi"/>
          <w:b/>
          <w:sz w:val="40"/>
        </w:rPr>
      </w:pPr>
      <w:r w:rsidRPr="00FF5837">
        <w:rPr>
          <w:rFonts w:cstheme="minorHAnsi"/>
          <w:b/>
          <w:sz w:val="40"/>
        </w:rPr>
        <w:t>PROCESO DE INGENIERÍA DE SOFTWARE</w:t>
      </w:r>
    </w:p>
    <w:p w:rsidRPr="00F162B0" w:rsidR="00F516DC" w:rsidP="00F079C4" w:rsidRDefault="00F516DC" w14:paraId="4E84B824" w14:textId="0C1518DA">
      <w:pPr>
        <w:contextualSpacing/>
        <w:jc w:val="center"/>
        <w:rPr>
          <w:rFonts w:cstheme="minorHAnsi"/>
          <w:sz w:val="40"/>
        </w:rPr>
      </w:pPr>
    </w:p>
    <w:p w:rsidRPr="005F5991" w:rsidR="009A7044" w:rsidP="00652773" w:rsidRDefault="009A7044" w14:paraId="5A8B01B0" w14:textId="73D31DF5">
      <w:pPr>
        <w:pStyle w:val="Prrafodelista"/>
        <w:numPr>
          <w:ilvl w:val="1"/>
          <w:numId w:val="17"/>
        </w:numPr>
        <w:ind w:left="2127"/>
        <w:jc w:val="both"/>
        <w:rPr>
          <w:rFonts w:cstheme="minorHAnsi"/>
          <w:sz w:val="28"/>
          <w:highlight w:val="red"/>
        </w:rPr>
      </w:pPr>
      <w:r w:rsidRPr="005F5991">
        <w:rPr>
          <w:rFonts w:cstheme="minorHAnsi"/>
          <w:sz w:val="28"/>
          <w:highlight w:val="red"/>
        </w:rPr>
        <w:t>SELECCIÓN DE METODOLOGÍA DE DISEÑO MULTIMEDIA</w:t>
      </w:r>
    </w:p>
    <w:p w:rsidRPr="00FF5837" w:rsidR="00F079C4" w:rsidP="00652773" w:rsidRDefault="00F079C4" w14:paraId="5499150B" w14:textId="2E7BB2E7">
      <w:pPr>
        <w:pStyle w:val="Prrafodelista"/>
        <w:numPr>
          <w:ilvl w:val="1"/>
          <w:numId w:val="17"/>
        </w:numPr>
        <w:ind w:left="2127"/>
        <w:jc w:val="both"/>
        <w:rPr>
          <w:rFonts w:cstheme="minorHAnsi"/>
          <w:sz w:val="28"/>
        </w:rPr>
      </w:pPr>
      <w:r w:rsidRPr="00FF5837">
        <w:rPr>
          <w:rFonts w:cstheme="minorHAnsi"/>
          <w:sz w:val="28"/>
        </w:rPr>
        <w:t xml:space="preserve">Modelo </w:t>
      </w:r>
      <w:r w:rsidRPr="00FF5837" w:rsidR="000868AF">
        <w:rPr>
          <w:rFonts w:cstheme="minorHAnsi"/>
          <w:sz w:val="28"/>
        </w:rPr>
        <w:t>de proceso de desarrollo de software</w:t>
      </w:r>
    </w:p>
    <w:p w:rsidR="00F079C4" w:rsidP="00652773" w:rsidRDefault="00B6516F" w14:paraId="0FC92A48" w14:textId="77777777">
      <w:pPr>
        <w:pStyle w:val="Prrafodelista"/>
        <w:numPr>
          <w:ilvl w:val="1"/>
          <w:numId w:val="17"/>
        </w:numPr>
        <w:ind w:left="2127"/>
        <w:jc w:val="both"/>
        <w:rPr>
          <w:rFonts w:cstheme="minorHAnsi"/>
          <w:sz w:val="28"/>
        </w:rPr>
      </w:pPr>
      <w:r w:rsidRPr="00FF5837">
        <w:rPr>
          <w:rFonts w:cstheme="minorHAnsi"/>
          <w:sz w:val="28"/>
        </w:rPr>
        <w:t>Educción</w:t>
      </w:r>
      <w:r w:rsidRPr="00FF5837" w:rsidR="00F079C4">
        <w:rPr>
          <w:rFonts w:cstheme="minorHAnsi"/>
          <w:sz w:val="28"/>
        </w:rPr>
        <w:t xml:space="preserve"> </w:t>
      </w:r>
      <w:r w:rsidRPr="00FF5837" w:rsidR="000868AF">
        <w:rPr>
          <w:rFonts w:cstheme="minorHAnsi"/>
          <w:sz w:val="28"/>
        </w:rPr>
        <w:t>de requisitos</w:t>
      </w:r>
    </w:p>
    <w:p w:rsidR="009E199C" w:rsidP="00652773" w:rsidRDefault="009E199C" w14:paraId="3367B31F" w14:textId="569B2D8F">
      <w:pPr>
        <w:pStyle w:val="Prrafodelista"/>
        <w:numPr>
          <w:ilvl w:val="1"/>
          <w:numId w:val="17"/>
        </w:numPr>
        <w:ind w:left="2127"/>
        <w:jc w:val="both"/>
        <w:rPr>
          <w:rFonts w:cstheme="minorHAnsi"/>
          <w:sz w:val="28"/>
        </w:rPr>
      </w:pPr>
      <w:r w:rsidRPr="009E199C">
        <w:rPr>
          <w:rFonts w:cstheme="minorHAnsi"/>
          <w:sz w:val="28"/>
        </w:rPr>
        <w:t xml:space="preserve">Análisis </w:t>
      </w:r>
      <w:r w:rsidRPr="009E199C" w:rsidR="000868AF">
        <w:rPr>
          <w:rFonts w:cstheme="minorHAnsi"/>
          <w:sz w:val="28"/>
        </w:rPr>
        <w:t>y diseño</w:t>
      </w:r>
    </w:p>
    <w:p w:rsidR="009E199C" w:rsidP="00652773" w:rsidRDefault="00446BA7" w14:paraId="2C4F711F" w14:textId="77777777">
      <w:pPr>
        <w:pStyle w:val="Prrafodelista"/>
        <w:numPr>
          <w:ilvl w:val="1"/>
          <w:numId w:val="17"/>
        </w:numPr>
        <w:ind w:left="2127"/>
        <w:jc w:val="both"/>
        <w:rPr>
          <w:rFonts w:cstheme="minorHAnsi"/>
          <w:sz w:val="28"/>
        </w:rPr>
      </w:pPr>
      <w:r w:rsidRPr="00446BA7">
        <w:rPr>
          <w:rFonts w:cstheme="minorHAnsi"/>
          <w:sz w:val="28"/>
        </w:rPr>
        <w:t xml:space="preserve">Diseño </w:t>
      </w:r>
      <w:r w:rsidRPr="00446BA7" w:rsidR="000868AF">
        <w:rPr>
          <w:rFonts w:cstheme="minorHAnsi"/>
          <w:sz w:val="28"/>
        </w:rPr>
        <w:t>de la arquitectura</w:t>
      </w:r>
      <w:r w:rsidRPr="00446BA7" w:rsidR="00CF6313">
        <w:rPr>
          <w:rFonts w:cstheme="minorHAnsi"/>
          <w:sz w:val="28"/>
        </w:rPr>
        <w:t>.</w:t>
      </w:r>
    </w:p>
    <w:p w:rsidR="00446BA7" w:rsidP="00652773" w:rsidRDefault="00446BA7" w14:paraId="7EB38953" w14:textId="77777777">
      <w:pPr>
        <w:pStyle w:val="Prrafodelista"/>
        <w:numPr>
          <w:ilvl w:val="1"/>
          <w:numId w:val="17"/>
        </w:numPr>
        <w:ind w:left="2127"/>
        <w:jc w:val="both"/>
        <w:rPr>
          <w:rFonts w:cstheme="minorHAnsi"/>
          <w:sz w:val="28"/>
        </w:rPr>
      </w:pPr>
      <w:r w:rsidRPr="00446BA7">
        <w:rPr>
          <w:rFonts w:cstheme="minorHAnsi"/>
          <w:sz w:val="28"/>
        </w:rPr>
        <w:t xml:space="preserve">Patrones </w:t>
      </w:r>
      <w:r w:rsidRPr="00446BA7" w:rsidR="000868AF">
        <w:rPr>
          <w:rFonts w:cstheme="minorHAnsi"/>
          <w:sz w:val="28"/>
        </w:rPr>
        <w:t>de diseño utilizados</w:t>
      </w:r>
    </w:p>
    <w:p w:rsidRPr="00446BA7" w:rsidR="00446BA7" w:rsidP="00652773" w:rsidRDefault="00446BA7" w14:paraId="48A837E7" w14:textId="77777777">
      <w:pPr>
        <w:pStyle w:val="Prrafodelista"/>
        <w:numPr>
          <w:ilvl w:val="1"/>
          <w:numId w:val="17"/>
        </w:numPr>
        <w:ind w:left="2127"/>
        <w:jc w:val="both"/>
        <w:rPr>
          <w:rFonts w:cstheme="minorHAnsi"/>
          <w:sz w:val="28"/>
        </w:rPr>
      </w:pPr>
      <w:r w:rsidRPr="00446BA7">
        <w:rPr>
          <w:rFonts w:cstheme="minorHAnsi"/>
          <w:sz w:val="28"/>
        </w:rPr>
        <w:t xml:space="preserve">Justificación </w:t>
      </w:r>
      <w:r w:rsidRPr="00446BA7" w:rsidR="000868AF">
        <w:rPr>
          <w:rFonts w:cstheme="minorHAnsi"/>
          <w:sz w:val="28"/>
        </w:rPr>
        <w:t>de diseño</w:t>
      </w:r>
    </w:p>
    <w:p w:rsidR="00446BA7" w:rsidP="00652773" w:rsidRDefault="00446BA7" w14:paraId="78757168" w14:textId="20E05F83">
      <w:pPr>
        <w:pStyle w:val="Prrafodelista"/>
        <w:numPr>
          <w:ilvl w:val="1"/>
          <w:numId w:val="17"/>
        </w:numPr>
        <w:ind w:left="2127"/>
        <w:jc w:val="both"/>
        <w:rPr>
          <w:rFonts w:cstheme="minorHAnsi"/>
          <w:sz w:val="28"/>
        </w:rPr>
      </w:pPr>
      <w:r w:rsidRPr="00446BA7">
        <w:rPr>
          <w:rFonts w:cstheme="minorHAnsi"/>
          <w:sz w:val="28"/>
        </w:rPr>
        <w:t>Desarrollo</w:t>
      </w:r>
    </w:p>
    <w:p w:rsidR="00C403AF" w:rsidP="00652773" w:rsidRDefault="00C403AF" w14:paraId="4C8C907A" w14:textId="77777777">
      <w:pPr>
        <w:pStyle w:val="Prrafodelista"/>
        <w:numPr>
          <w:ilvl w:val="1"/>
          <w:numId w:val="17"/>
        </w:numPr>
        <w:ind w:left="2127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Prototipos </w:t>
      </w:r>
      <w:r w:rsidR="000868AF">
        <w:rPr>
          <w:rFonts w:cstheme="minorHAnsi"/>
          <w:sz w:val="28"/>
        </w:rPr>
        <w:t xml:space="preserve">del software </w:t>
      </w:r>
    </w:p>
    <w:p w:rsidR="00446BA7" w:rsidP="00652773" w:rsidRDefault="00446BA7" w14:paraId="478F6F29" w14:textId="23EEBF6E">
      <w:pPr>
        <w:pStyle w:val="Prrafodelista"/>
        <w:numPr>
          <w:ilvl w:val="1"/>
          <w:numId w:val="17"/>
        </w:numPr>
        <w:ind w:left="2127"/>
        <w:jc w:val="both"/>
        <w:rPr>
          <w:rFonts w:cstheme="minorHAnsi"/>
          <w:sz w:val="28"/>
        </w:rPr>
      </w:pPr>
      <w:r w:rsidRPr="00446BA7">
        <w:rPr>
          <w:rFonts w:cstheme="minorHAnsi"/>
          <w:sz w:val="28"/>
        </w:rPr>
        <w:t xml:space="preserve">Pruebas </w:t>
      </w:r>
      <w:r w:rsidRPr="00446BA7" w:rsidR="000868AF">
        <w:rPr>
          <w:rFonts w:cstheme="minorHAnsi"/>
          <w:sz w:val="28"/>
        </w:rPr>
        <w:t>y evaluación de software</w:t>
      </w:r>
    </w:p>
    <w:p w:rsidR="00246615" w:rsidP="00652773" w:rsidRDefault="00246615" w14:paraId="64A865BD" w14:textId="6A9C0B20">
      <w:pPr>
        <w:pStyle w:val="Prrafodelista"/>
        <w:numPr>
          <w:ilvl w:val="1"/>
          <w:numId w:val="17"/>
        </w:numPr>
        <w:ind w:left="2127"/>
        <w:jc w:val="both"/>
        <w:rPr>
          <w:rFonts w:cstheme="minorHAnsi"/>
          <w:sz w:val="28"/>
        </w:rPr>
      </w:pPr>
      <w:r w:rsidRPr="00246615">
        <w:rPr>
          <w:rFonts w:cstheme="minorHAnsi"/>
          <w:sz w:val="28"/>
        </w:rPr>
        <w:t xml:space="preserve">Acceso </w:t>
      </w:r>
      <w:r w:rsidRPr="00246615" w:rsidR="000868AF">
        <w:rPr>
          <w:rFonts w:cstheme="minorHAnsi"/>
          <w:sz w:val="28"/>
        </w:rPr>
        <w:t>a la aplicación</w:t>
      </w:r>
    </w:p>
    <w:p w:rsidRPr="00446BA7" w:rsidR="00CF6313" w:rsidP="00652773" w:rsidRDefault="00CF6313" w14:paraId="2B53E871" w14:textId="77777777">
      <w:pPr>
        <w:pStyle w:val="Prrafodelista"/>
        <w:numPr>
          <w:ilvl w:val="1"/>
          <w:numId w:val="17"/>
        </w:numPr>
        <w:ind w:left="2127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Estándares </w:t>
      </w:r>
      <w:r w:rsidR="000868AF">
        <w:rPr>
          <w:rFonts w:cstheme="minorHAnsi"/>
          <w:sz w:val="28"/>
        </w:rPr>
        <w:t>de ingeniería empleados durante el proyecto</w:t>
      </w:r>
    </w:p>
    <w:p w:rsidR="00F516DC" w:rsidP="00BE331E" w:rsidRDefault="00F516DC" w14:paraId="4D08F64A" w14:textId="77777777">
      <w:pPr>
        <w:pStyle w:val="Prrafodelista"/>
        <w:rPr>
          <w:rFonts w:cstheme="minorHAnsi"/>
          <w:sz w:val="32"/>
        </w:rPr>
      </w:pPr>
    </w:p>
    <w:p w:rsidRPr="0057565A" w:rsidR="00F079C4" w:rsidP="00BE331E" w:rsidRDefault="00F079C4" w14:paraId="6BDD5A69" w14:textId="77777777">
      <w:pPr>
        <w:pStyle w:val="Prrafodelista"/>
        <w:rPr>
          <w:rFonts w:cstheme="minorHAnsi"/>
          <w:sz w:val="32"/>
        </w:rPr>
      </w:pPr>
    </w:p>
    <w:p w:rsidR="00F516DC" w:rsidP="00F516DC" w:rsidRDefault="00F516DC" w14:paraId="25E24CB5" w14:textId="77777777">
      <w:pPr>
        <w:jc w:val="center"/>
        <w:rPr>
          <w:b/>
        </w:rPr>
      </w:pPr>
    </w:p>
    <w:p w:rsidR="00B53BB5" w:rsidP="00F516DC" w:rsidRDefault="00B53BB5" w14:paraId="75A57838" w14:textId="77777777">
      <w:pPr>
        <w:jc w:val="center"/>
        <w:rPr>
          <w:b/>
        </w:rPr>
      </w:pPr>
    </w:p>
    <w:p w:rsidR="00B53BB5" w:rsidP="00F516DC" w:rsidRDefault="00B53BB5" w14:paraId="6801EC96" w14:textId="77777777">
      <w:pPr>
        <w:jc w:val="center"/>
        <w:rPr>
          <w:b/>
        </w:rPr>
      </w:pPr>
    </w:p>
    <w:p w:rsidR="007C4663" w:rsidP="00F516DC" w:rsidRDefault="007C4663" w14:paraId="2CDE143B" w14:textId="77777777">
      <w:pPr>
        <w:jc w:val="center"/>
        <w:rPr>
          <w:b/>
        </w:rPr>
      </w:pPr>
    </w:p>
    <w:p w:rsidR="007C4663" w:rsidP="00F516DC" w:rsidRDefault="007C4663" w14:paraId="5EBAD7D3" w14:textId="77777777">
      <w:pPr>
        <w:jc w:val="center"/>
        <w:rPr>
          <w:b/>
        </w:rPr>
      </w:pPr>
    </w:p>
    <w:p w:rsidR="007C4663" w:rsidP="00F516DC" w:rsidRDefault="007C4663" w14:paraId="40F6A2ED" w14:textId="77777777">
      <w:pPr>
        <w:jc w:val="center"/>
        <w:rPr>
          <w:b/>
        </w:rPr>
      </w:pPr>
    </w:p>
    <w:p w:rsidR="007C4663" w:rsidP="00F516DC" w:rsidRDefault="007C4663" w14:paraId="50D53FCE" w14:textId="77777777">
      <w:pPr>
        <w:jc w:val="center"/>
        <w:rPr>
          <w:b/>
        </w:rPr>
      </w:pPr>
    </w:p>
    <w:p w:rsidR="007C4663" w:rsidP="00F516DC" w:rsidRDefault="007C4663" w14:paraId="1FFD9648" w14:textId="77777777">
      <w:pPr>
        <w:jc w:val="center"/>
        <w:rPr>
          <w:b/>
        </w:rPr>
      </w:pPr>
    </w:p>
    <w:p w:rsidR="007C4663" w:rsidP="00F516DC" w:rsidRDefault="007C4663" w14:paraId="5E7B16D4" w14:textId="77777777">
      <w:pPr>
        <w:jc w:val="center"/>
        <w:rPr>
          <w:b/>
        </w:rPr>
      </w:pPr>
    </w:p>
    <w:p w:rsidR="007C4663" w:rsidP="00F516DC" w:rsidRDefault="007C4663" w14:paraId="3327B894" w14:textId="77777777">
      <w:pPr>
        <w:jc w:val="center"/>
        <w:rPr>
          <w:b/>
        </w:rPr>
      </w:pPr>
    </w:p>
    <w:p w:rsidR="007C4663" w:rsidP="00F516DC" w:rsidRDefault="007C4663" w14:paraId="15E0DF62" w14:textId="77777777">
      <w:pPr>
        <w:jc w:val="center"/>
        <w:rPr>
          <w:b/>
        </w:rPr>
      </w:pPr>
    </w:p>
    <w:p w:rsidR="007C4663" w:rsidP="00F516DC" w:rsidRDefault="007C4663" w14:paraId="6EE66F5E" w14:textId="77777777">
      <w:pPr>
        <w:jc w:val="center"/>
        <w:rPr>
          <w:b/>
        </w:rPr>
      </w:pPr>
    </w:p>
    <w:p w:rsidR="00B53BB5" w:rsidP="00F516DC" w:rsidRDefault="00B53BB5" w14:paraId="194B4EE7" w14:textId="77777777">
      <w:pPr>
        <w:jc w:val="center"/>
        <w:rPr>
          <w:b/>
        </w:rPr>
      </w:pPr>
    </w:p>
    <w:p w:rsidR="00B53BB5" w:rsidP="00F516DC" w:rsidRDefault="00B53BB5" w14:paraId="791EC12A" w14:textId="77777777">
      <w:pPr>
        <w:jc w:val="center"/>
        <w:rPr>
          <w:b/>
        </w:rPr>
      </w:pPr>
    </w:p>
    <w:p w:rsidR="00B53BB5" w:rsidP="0049182E" w:rsidRDefault="00B53BB5" w14:paraId="2BE572E0" w14:textId="77777777">
      <w:pPr>
        <w:rPr>
          <w:b/>
        </w:rPr>
      </w:pPr>
    </w:p>
    <w:p w:rsidR="00CB42EC" w:rsidP="00652773" w:rsidRDefault="00636147" w14:paraId="1C74D6B7" w14:textId="77777777">
      <w:pPr>
        <w:pStyle w:val="Ttulo1"/>
        <w:numPr>
          <w:ilvl w:val="0"/>
          <w:numId w:val="41"/>
        </w:numPr>
      </w:pPr>
      <w:bookmarkStart w:name="_Toc461545300" w:id="54"/>
      <w:bookmarkStart w:name="_Toc461545869" w:id="55"/>
      <w:bookmarkStart w:name="_Toc461546188" w:id="56"/>
      <w:bookmarkStart w:name="_Toc461546655" w:id="57"/>
      <w:bookmarkStart w:name="_Toc461546916" w:id="58"/>
      <w:bookmarkStart w:name="_Toc461546990" w:id="59"/>
      <w:bookmarkStart w:name="_Toc31720789" w:id="60"/>
      <w:r>
        <w:t>PROCESO</w:t>
      </w:r>
      <w:r w:rsidR="00B41C8D">
        <w:t xml:space="preserve"> DE </w:t>
      </w:r>
      <w:r>
        <w:t>I</w:t>
      </w:r>
      <w:r w:rsidR="00B41C8D">
        <w:t>N</w:t>
      </w:r>
      <w:r w:rsidR="002876AF">
        <w:t>GENIERÍ</w:t>
      </w:r>
      <w:r>
        <w:t>A DE SOFTWARE</w:t>
      </w:r>
      <w:bookmarkEnd w:id="54"/>
      <w:bookmarkEnd w:id="55"/>
      <w:bookmarkEnd w:id="56"/>
      <w:bookmarkEnd w:id="57"/>
      <w:bookmarkEnd w:id="58"/>
      <w:bookmarkEnd w:id="59"/>
      <w:bookmarkEnd w:id="60"/>
    </w:p>
    <w:p w:rsidR="00BA37C0" w:rsidP="005160E6" w:rsidRDefault="005160E6" w14:paraId="495DEE11" w14:textId="1A3230D8">
      <w:pPr>
        <w:ind w:left="284"/>
        <w:contextualSpacing/>
        <w:jc w:val="both"/>
      </w:pPr>
      <w:r w:rsidRPr="00BA37C0">
        <w:t>En este capítulo se presenta</w:t>
      </w:r>
      <w:r>
        <w:t>n</w:t>
      </w:r>
      <w:r w:rsidRPr="00BA37C0">
        <w:t xml:space="preserve"> </w:t>
      </w:r>
      <w:r>
        <w:t>los</w:t>
      </w:r>
      <w:r w:rsidRPr="00BA37C0">
        <w:t xml:space="preserve"> proceso</w:t>
      </w:r>
      <w:r>
        <w:t>s específicos</w:t>
      </w:r>
      <w:r w:rsidRPr="00BA37C0">
        <w:t xml:space="preserve"> </w:t>
      </w:r>
      <w:r>
        <w:t xml:space="preserve">de ingeniería aplicados </w:t>
      </w:r>
      <w:r w:rsidRPr="00BA37C0">
        <w:t xml:space="preserve">para </w:t>
      </w:r>
      <w:r>
        <w:t xml:space="preserve">el desarrollo de este proyecto. </w:t>
      </w:r>
      <w:r w:rsidR="0091334E">
        <w:t>Los procesos</w:t>
      </w:r>
      <w:r>
        <w:t xml:space="preserve"> son</w:t>
      </w:r>
      <w:r w:rsidR="00D109E4">
        <w:t>:</w:t>
      </w:r>
      <w:r w:rsidRPr="00BA37C0" w:rsidR="00BA37C0">
        <w:t xml:space="preserve"> elección de un modelo de proceso, la </w:t>
      </w:r>
      <w:proofErr w:type="spellStart"/>
      <w:r w:rsidRPr="00BA37C0" w:rsidR="00BA37C0">
        <w:t>educción</w:t>
      </w:r>
      <w:proofErr w:type="spellEnd"/>
      <w:r w:rsidRPr="00BA37C0" w:rsidR="00BA37C0">
        <w:t xml:space="preserve"> de requisitos funcionales y no funcionales, </w:t>
      </w:r>
      <w:r w:rsidR="00CF7AF7">
        <w:t>definición</w:t>
      </w:r>
      <w:r w:rsidR="002E56D2">
        <w:t xml:space="preserve"> de</w:t>
      </w:r>
      <w:r w:rsidRPr="00BA37C0" w:rsidR="00BA37C0">
        <w:t xml:space="preserve"> artefactos necesarios para el análisis y diseño</w:t>
      </w:r>
      <w:r w:rsidR="00D109E4">
        <w:t xml:space="preserve">, </w:t>
      </w:r>
      <w:r w:rsidRPr="00BA37C0" w:rsidR="00BA37C0">
        <w:t>la elección de las herramientas, patrones y tecnologías que fueron usadas durante el proceso de desarrollo de</w:t>
      </w:r>
      <w:r w:rsidR="00B30C92">
        <w:t>l software</w:t>
      </w:r>
      <w:r w:rsidRPr="00BA37C0" w:rsidR="00BA37C0">
        <w:t xml:space="preserve">, culminando con las respectivas pruebas que validarán el </w:t>
      </w:r>
      <w:r w:rsidR="00BA37C0">
        <w:t>cumplimiento de los objetivos propuesto</w:t>
      </w:r>
      <w:r w:rsidR="00D83012">
        <w:t>s</w:t>
      </w:r>
      <w:r w:rsidRPr="00BA37C0" w:rsidR="00BA37C0">
        <w:t>.</w:t>
      </w:r>
    </w:p>
    <w:p w:rsidR="002E56D2" w:rsidP="003D2011" w:rsidRDefault="002E56D2" w14:paraId="3382D5DF" w14:textId="77777777">
      <w:pPr>
        <w:ind w:left="284"/>
        <w:contextualSpacing/>
        <w:jc w:val="both"/>
      </w:pPr>
    </w:p>
    <w:p w:rsidR="002E56D2" w:rsidP="002E56D2" w:rsidRDefault="002E56D2" w14:paraId="3D53A1BB" w14:textId="77777777">
      <w:pPr>
        <w:ind w:left="284"/>
        <w:contextualSpacing/>
        <w:jc w:val="both"/>
      </w:pPr>
      <w:r>
        <w:t>La presentación de d</w:t>
      </w:r>
      <w:r w:rsidRPr="00BA37C0">
        <w:t>icho</w:t>
      </w:r>
      <w:r>
        <w:t>s</w:t>
      </w:r>
      <w:r w:rsidRPr="00BA37C0">
        <w:t xml:space="preserve"> proceso</w:t>
      </w:r>
      <w:r w:rsidR="00F27960">
        <w:t>s tiene</w:t>
      </w:r>
      <w:r>
        <w:t xml:space="preserve"> como objetivo evidenciar el desarrollo de competencias en términos de desarrollo de software, por parte de los autores del documento.</w:t>
      </w:r>
      <w:r w:rsidRPr="00BA37C0">
        <w:t xml:space="preserve"> </w:t>
      </w:r>
    </w:p>
    <w:p w:rsidR="002E56D2" w:rsidP="003D2011" w:rsidRDefault="002E56D2" w14:paraId="4C7054FB" w14:textId="77777777">
      <w:pPr>
        <w:ind w:left="284"/>
        <w:contextualSpacing/>
        <w:jc w:val="both"/>
      </w:pPr>
    </w:p>
    <w:p w:rsidRPr="001409B4" w:rsidR="00EB632D" w:rsidP="00EB632D" w:rsidRDefault="00EB632D" w14:paraId="0C78F70E" w14:textId="77777777">
      <w:pPr>
        <w:contextualSpacing/>
      </w:pPr>
    </w:p>
    <w:p w:rsidRPr="00DD63DC" w:rsidR="00DD63DC" w:rsidP="00652773" w:rsidRDefault="00DD63DC" w14:paraId="17AA8DB5" w14:textId="77777777">
      <w:pPr>
        <w:pStyle w:val="Prrafodelista"/>
        <w:numPr>
          <w:ilvl w:val="0"/>
          <w:numId w:val="18"/>
        </w:numPr>
        <w:rPr>
          <w:vanish/>
        </w:rPr>
      </w:pPr>
    </w:p>
    <w:p w:rsidR="00B838F8" w:rsidP="00652773" w:rsidRDefault="00B838F8" w14:paraId="050B2662" w14:textId="77777777">
      <w:pPr>
        <w:pStyle w:val="Ttulo3"/>
        <w:numPr>
          <w:ilvl w:val="1"/>
          <w:numId w:val="42"/>
        </w:numPr>
        <w:ind w:left="709" w:hanging="425"/>
      </w:pPr>
      <w:bookmarkStart w:name="_Toc31720790" w:id="61"/>
      <w:r>
        <w:t xml:space="preserve">Modelo </w:t>
      </w:r>
      <w:r w:rsidRPr="00B838F8">
        <w:t>de proceso de desarrollo de software</w:t>
      </w:r>
      <w:r w:rsidR="0084023B">
        <w:t>.</w:t>
      </w:r>
      <w:bookmarkEnd w:id="61"/>
    </w:p>
    <w:p w:rsidR="007C4663" w:rsidP="003D2011" w:rsidRDefault="007C4663" w14:paraId="17CC37F9" w14:textId="77777777">
      <w:pPr>
        <w:pStyle w:val="Prrafodelista"/>
        <w:ind w:left="284"/>
        <w:jc w:val="both"/>
      </w:pPr>
    </w:p>
    <w:p w:rsidR="007C4663" w:rsidP="003D2011" w:rsidRDefault="007C4663" w14:paraId="108C120B" w14:textId="77777777">
      <w:pPr>
        <w:pStyle w:val="Prrafodelista"/>
        <w:ind w:left="284"/>
        <w:jc w:val="both"/>
      </w:pPr>
      <w:r>
        <w:t xml:space="preserve">Describir detalladamente por qué se </w:t>
      </w:r>
      <w:r w:rsidR="00581D6A">
        <w:t>escogió</w:t>
      </w:r>
      <w:r>
        <w:t xml:space="preserve"> el modelo de proceso utilizado</w:t>
      </w:r>
    </w:p>
    <w:p w:rsidR="007C4663" w:rsidP="003D2011" w:rsidRDefault="007C4663" w14:paraId="689CE784" w14:textId="77777777">
      <w:pPr>
        <w:pStyle w:val="Prrafodelista"/>
        <w:ind w:left="284"/>
        <w:jc w:val="both"/>
      </w:pPr>
      <w:r>
        <w:t>Describir como se ajusta este modelo a las condiciones del proyecto</w:t>
      </w:r>
    </w:p>
    <w:p w:rsidR="007C4663" w:rsidP="003D2011" w:rsidRDefault="007C4663" w14:paraId="666AA3A5" w14:textId="77777777">
      <w:pPr>
        <w:pStyle w:val="Prrafodelista"/>
        <w:ind w:left="284"/>
        <w:jc w:val="both"/>
      </w:pPr>
    </w:p>
    <w:p w:rsidRPr="00F55185" w:rsidR="00596292" w:rsidP="00F55185" w:rsidRDefault="00596292" w14:paraId="2414D1FA" w14:textId="77777777">
      <w:pPr>
        <w:jc w:val="both"/>
        <w:rPr>
          <w:highlight w:val="red"/>
        </w:rPr>
      </w:pPr>
    </w:p>
    <w:p w:rsidR="0094661C" w:rsidP="00652773" w:rsidRDefault="00596292" w14:paraId="4DC81FEA" w14:textId="77777777">
      <w:pPr>
        <w:pStyle w:val="Ttulo3"/>
        <w:numPr>
          <w:ilvl w:val="2"/>
          <w:numId w:val="42"/>
        </w:numPr>
        <w:ind w:left="993"/>
      </w:pPr>
      <w:bookmarkStart w:name="_Toc31720791" w:id="62"/>
      <w:r>
        <w:t xml:space="preserve">Descripción de </w:t>
      </w:r>
      <w:r w:rsidRPr="007B05E2" w:rsidR="00454896">
        <w:t>I</w:t>
      </w:r>
      <w:r>
        <w:t>teraciones realizadas</w:t>
      </w:r>
      <w:bookmarkEnd w:id="62"/>
    </w:p>
    <w:p w:rsidR="00F55185" w:rsidP="003D2011" w:rsidRDefault="00F55185" w14:paraId="117D2169" w14:textId="77777777">
      <w:pPr>
        <w:pStyle w:val="Prrafodelista"/>
        <w:ind w:left="284"/>
        <w:jc w:val="both"/>
        <w:rPr>
          <w:b/>
        </w:rPr>
      </w:pPr>
    </w:p>
    <w:p w:rsidR="00F55185" w:rsidP="00F55185" w:rsidRDefault="00F55185" w14:paraId="087784FA" w14:textId="72D61CBD">
      <w:pPr>
        <w:pStyle w:val="Prrafodelista"/>
        <w:ind w:left="284"/>
        <w:jc w:val="both"/>
      </w:pPr>
      <w:r>
        <w:t xml:space="preserve">A </w:t>
      </w:r>
      <w:r w:rsidR="0091334E">
        <w:t>continuación,</w:t>
      </w:r>
      <w:r>
        <w:t xml:space="preserve"> se describe el proceso realizado en las iteraciones definidas:</w:t>
      </w:r>
    </w:p>
    <w:p w:rsidR="00596292" w:rsidP="003D2011" w:rsidRDefault="00596292" w14:paraId="6C351766" w14:textId="77777777">
      <w:pPr>
        <w:pStyle w:val="Prrafodelista"/>
        <w:ind w:left="284"/>
        <w:jc w:val="both"/>
      </w:pPr>
    </w:p>
    <w:tbl>
      <w:tblPr>
        <w:tblStyle w:val="Tablaconcuadrcula"/>
        <w:tblW w:w="8642" w:type="dxa"/>
        <w:tblInd w:w="284" w:type="dxa"/>
        <w:tblLook w:val="04A0" w:firstRow="1" w:lastRow="0" w:firstColumn="1" w:lastColumn="0" w:noHBand="0" w:noVBand="1"/>
      </w:tblPr>
      <w:tblGrid>
        <w:gridCol w:w="2405"/>
        <w:gridCol w:w="6237"/>
      </w:tblGrid>
      <w:tr w:rsidR="00596292" w:rsidTr="001A64CB" w14:paraId="4C1F202C" w14:textId="77777777">
        <w:tc>
          <w:tcPr>
            <w:tcW w:w="2405" w:type="dxa"/>
          </w:tcPr>
          <w:p w:rsidR="00596292" w:rsidP="003D2011" w:rsidRDefault="00596292" w14:paraId="4BCFA72E" w14:textId="77777777">
            <w:pPr>
              <w:pStyle w:val="Prrafodelista"/>
              <w:ind w:left="0"/>
              <w:jc w:val="both"/>
            </w:pPr>
            <w:r w:rsidRPr="007B05E2">
              <w:rPr>
                <w:b/>
              </w:rPr>
              <w:t>Iteración No.1</w:t>
            </w:r>
          </w:p>
        </w:tc>
        <w:tc>
          <w:tcPr>
            <w:tcW w:w="6237" w:type="dxa"/>
          </w:tcPr>
          <w:p w:rsidR="00596292" w:rsidP="003D2011" w:rsidRDefault="00596292" w14:paraId="784D64C0" w14:textId="77777777">
            <w:pPr>
              <w:pStyle w:val="Prrafodelista"/>
              <w:ind w:left="0"/>
              <w:jc w:val="both"/>
            </w:pPr>
          </w:p>
        </w:tc>
      </w:tr>
      <w:tr w:rsidR="00596292" w:rsidTr="001A64CB" w14:paraId="617631FA" w14:textId="77777777">
        <w:tc>
          <w:tcPr>
            <w:tcW w:w="2405" w:type="dxa"/>
            <w:vAlign w:val="center"/>
          </w:tcPr>
          <w:p w:rsidR="00596292" w:rsidP="001A64CB" w:rsidRDefault="00596292" w14:paraId="61220CBA" w14:textId="77777777">
            <w:pPr>
              <w:pStyle w:val="Prrafodelista"/>
              <w:ind w:left="0"/>
            </w:pPr>
            <w:r w:rsidRPr="0094661C">
              <w:rPr>
                <w:b/>
              </w:rPr>
              <w:t>Artefactos de Entrada:</w:t>
            </w:r>
          </w:p>
        </w:tc>
        <w:tc>
          <w:tcPr>
            <w:tcW w:w="6237" w:type="dxa"/>
          </w:tcPr>
          <w:p w:rsidR="00596292" w:rsidP="003D2011" w:rsidRDefault="00596292" w14:paraId="724F261E" w14:textId="77777777">
            <w:pPr>
              <w:pStyle w:val="Prrafodelista"/>
              <w:ind w:left="0"/>
              <w:jc w:val="both"/>
            </w:pPr>
          </w:p>
        </w:tc>
      </w:tr>
      <w:tr w:rsidR="00596292" w:rsidTr="001A64CB" w14:paraId="32840D99" w14:textId="77777777">
        <w:tc>
          <w:tcPr>
            <w:tcW w:w="2405" w:type="dxa"/>
            <w:vAlign w:val="center"/>
          </w:tcPr>
          <w:p w:rsidR="00596292" w:rsidP="001A64CB" w:rsidRDefault="00596292" w14:paraId="0E681F03" w14:textId="77777777">
            <w:pPr>
              <w:pStyle w:val="Prrafodelista"/>
              <w:ind w:left="0"/>
            </w:pPr>
            <w:r>
              <w:rPr>
                <w:b/>
              </w:rPr>
              <w:t>Descripción:</w:t>
            </w:r>
          </w:p>
        </w:tc>
        <w:tc>
          <w:tcPr>
            <w:tcW w:w="6237" w:type="dxa"/>
          </w:tcPr>
          <w:p w:rsidR="00596292" w:rsidP="003D2011" w:rsidRDefault="00596292" w14:paraId="4B7A6BBD" w14:textId="77777777">
            <w:pPr>
              <w:pStyle w:val="Prrafodelista"/>
              <w:ind w:left="0"/>
              <w:jc w:val="both"/>
            </w:pPr>
          </w:p>
        </w:tc>
      </w:tr>
      <w:tr w:rsidR="00596292" w:rsidTr="001A64CB" w14:paraId="52963AC7" w14:textId="77777777">
        <w:tc>
          <w:tcPr>
            <w:tcW w:w="2405" w:type="dxa"/>
            <w:vAlign w:val="center"/>
          </w:tcPr>
          <w:p w:rsidR="00596292" w:rsidP="001A64CB" w:rsidRDefault="00596292" w14:paraId="0F0A7B8E" w14:textId="77777777">
            <w:pPr>
              <w:pStyle w:val="Prrafodelista"/>
              <w:ind w:left="0"/>
            </w:pPr>
            <w:r w:rsidRPr="00C622D9">
              <w:rPr>
                <w:b/>
              </w:rPr>
              <w:t>Artefactos de Salida:</w:t>
            </w:r>
          </w:p>
        </w:tc>
        <w:tc>
          <w:tcPr>
            <w:tcW w:w="6237" w:type="dxa"/>
          </w:tcPr>
          <w:p w:rsidR="00596292" w:rsidP="003D2011" w:rsidRDefault="00596292" w14:paraId="2032A951" w14:textId="77777777">
            <w:pPr>
              <w:pStyle w:val="Prrafodelista"/>
              <w:ind w:left="0"/>
              <w:jc w:val="both"/>
            </w:pPr>
          </w:p>
        </w:tc>
      </w:tr>
    </w:tbl>
    <w:p w:rsidR="00596292" w:rsidP="003D2011" w:rsidRDefault="00596292" w14:paraId="6859C087" w14:textId="77777777">
      <w:pPr>
        <w:pStyle w:val="Prrafodelista"/>
        <w:ind w:left="284"/>
        <w:jc w:val="both"/>
      </w:pPr>
    </w:p>
    <w:p w:rsidR="00555830" w:rsidP="003D2011" w:rsidRDefault="00555830" w14:paraId="563BEBE2" w14:textId="77777777">
      <w:pPr>
        <w:pStyle w:val="Prrafodelista"/>
        <w:ind w:left="284"/>
        <w:jc w:val="both"/>
      </w:pPr>
    </w:p>
    <w:tbl>
      <w:tblPr>
        <w:tblStyle w:val="Tablaconcuadrcula"/>
        <w:tblW w:w="8642" w:type="dxa"/>
        <w:tblInd w:w="284" w:type="dxa"/>
        <w:tblLook w:val="04A0" w:firstRow="1" w:lastRow="0" w:firstColumn="1" w:lastColumn="0" w:noHBand="0" w:noVBand="1"/>
      </w:tblPr>
      <w:tblGrid>
        <w:gridCol w:w="2405"/>
        <w:gridCol w:w="6237"/>
      </w:tblGrid>
      <w:tr w:rsidR="00555830" w:rsidTr="001A64CB" w14:paraId="46732243" w14:textId="77777777">
        <w:tc>
          <w:tcPr>
            <w:tcW w:w="2405" w:type="dxa"/>
          </w:tcPr>
          <w:p w:rsidR="00555830" w:rsidP="003D2011" w:rsidRDefault="00555830" w14:paraId="53D52C12" w14:textId="77777777">
            <w:pPr>
              <w:contextualSpacing/>
              <w:jc w:val="both"/>
            </w:pPr>
            <w:r w:rsidRPr="003438F2">
              <w:rPr>
                <w:b/>
              </w:rPr>
              <w:t>Iteración No.2</w:t>
            </w:r>
          </w:p>
        </w:tc>
        <w:tc>
          <w:tcPr>
            <w:tcW w:w="6237" w:type="dxa"/>
          </w:tcPr>
          <w:p w:rsidR="00555830" w:rsidP="003D2011" w:rsidRDefault="00555830" w14:paraId="340888C1" w14:textId="77777777">
            <w:pPr>
              <w:contextualSpacing/>
              <w:jc w:val="both"/>
            </w:pPr>
          </w:p>
        </w:tc>
      </w:tr>
      <w:tr w:rsidR="00555830" w:rsidTr="001A64CB" w14:paraId="7FEEE1BB" w14:textId="77777777">
        <w:tc>
          <w:tcPr>
            <w:tcW w:w="2405" w:type="dxa"/>
            <w:vAlign w:val="center"/>
          </w:tcPr>
          <w:p w:rsidR="00555830" w:rsidP="001A64CB" w:rsidRDefault="00555830" w14:paraId="49F64F7D" w14:textId="77777777">
            <w:pPr>
              <w:contextualSpacing/>
            </w:pPr>
            <w:r w:rsidRPr="00152B93">
              <w:rPr>
                <w:b/>
              </w:rPr>
              <w:t>Artefactos de Entrada:</w:t>
            </w:r>
          </w:p>
        </w:tc>
        <w:tc>
          <w:tcPr>
            <w:tcW w:w="6237" w:type="dxa"/>
          </w:tcPr>
          <w:p w:rsidR="00555830" w:rsidP="00E744A1" w:rsidRDefault="00555830" w14:paraId="09543E83" w14:textId="77777777">
            <w:pPr>
              <w:pStyle w:val="Prrafodelista"/>
              <w:ind w:left="322"/>
              <w:jc w:val="both"/>
            </w:pPr>
          </w:p>
        </w:tc>
      </w:tr>
      <w:tr w:rsidR="00555830" w:rsidTr="001A64CB" w14:paraId="718A8CD9" w14:textId="77777777">
        <w:tc>
          <w:tcPr>
            <w:tcW w:w="2405" w:type="dxa"/>
            <w:vAlign w:val="center"/>
          </w:tcPr>
          <w:p w:rsidR="00555830" w:rsidP="001A64CB" w:rsidRDefault="00555830" w14:paraId="0A56C157" w14:textId="77777777">
            <w:pPr>
              <w:contextualSpacing/>
            </w:pPr>
            <w:r>
              <w:rPr>
                <w:b/>
              </w:rPr>
              <w:t>Descripción:</w:t>
            </w:r>
          </w:p>
        </w:tc>
        <w:tc>
          <w:tcPr>
            <w:tcW w:w="6237" w:type="dxa"/>
          </w:tcPr>
          <w:p w:rsidR="00555830" w:rsidP="00555830" w:rsidRDefault="00555830" w14:paraId="3D43EA91" w14:textId="77777777">
            <w:pPr>
              <w:contextualSpacing/>
              <w:jc w:val="both"/>
            </w:pPr>
          </w:p>
        </w:tc>
      </w:tr>
      <w:tr w:rsidR="00555830" w:rsidTr="001A64CB" w14:paraId="68D3C1F7" w14:textId="77777777">
        <w:tc>
          <w:tcPr>
            <w:tcW w:w="2405" w:type="dxa"/>
            <w:vAlign w:val="center"/>
          </w:tcPr>
          <w:p w:rsidRPr="00E744A1" w:rsidR="00555830" w:rsidP="001A64CB" w:rsidRDefault="00555830" w14:paraId="6B4A484E" w14:textId="77777777">
            <w:pPr>
              <w:rPr>
                <w:b/>
              </w:rPr>
            </w:pPr>
            <w:r w:rsidRPr="00D1525F">
              <w:rPr>
                <w:b/>
              </w:rPr>
              <w:t>Artefactos de Salida:</w:t>
            </w:r>
            <w:r w:rsidR="00E744A1">
              <w:rPr>
                <w:b/>
              </w:rPr>
              <w:t xml:space="preserve"> </w:t>
            </w:r>
          </w:p>
        </w:tc>
        <w:tc>
          <w:tcPr>
            <w:tcW w:w="6237" w:type="dxa"/>
          </w:tcPr>
          <w:p w:rsidR="00555830" w:rsidP="00E744A1" w:rsidRDefault="00555830" w14:paraId="1BC4D2B2" w14:textId="77777777">
            <w:pPr>
              <w:jc w:val="both"/>
            </w:pPr>
          </w:p>
        </w:tc>
      </w:tr>
    </w:tbl>
    <w:p w:rsidR="00555830" w:rsidP="003D2011" w:rsidRDefault="00555830" w14:paraId="1EC50FA0" w14:textId="77777777">
      <w:pPr>
        <w:ind w:left="284"/>
        <w:contextualSpacing/>
        <w:jc w:val="both"/>
      </w:pPr>
    </w:p>
    <w:p w:rsidR="001230D3" w:rsidP="00F15115" w:rsidRDefault="001230D3" w14:paraId="08F54060" w14:textId="77777777">
      <w:pPr>
        <w:ind w:left="709"/>
        <w:contextualSpacing/>
        <w:jc w:val="both"/>
        <w:rPr>
          <w:b/>
        </w:rPr>
      </w:pPr>
    </w:p>
    <w:p w:rsidR="00E744A1" w:rsidP="00E744A1" w:rsidRDefault="00E744A1" w14:paraId="43B34EC8" w14:textId="77777777">
      <w:pPr>
        <w:pStyle w:val="Prrafodelista"/>
        <w:ind w:left="284"/>
        <w:jc w:val="both"/>
      </w:pPr>
      <w:r>
        <w:t>Ilustrar con una figura las actividades realizadas (Fases, iteraciones, fechas)</w:t>
      </w:r>
    </w:p>
    <w:p w:rsidR="001A64CB" w:rsidP="006971FF" w:rsidRDefault="001A64CB" w14:paraId="50E2396E" w14:textId="77777777">
      <w:pPr>
        <w:ind w:left="709"/>
        <w:jc w:val="center"/>
        <w:rPr>
          <w:b/>
          <w:sz w:val="20"/>
          <w:highlight w:val="yellow"/>
        </w:rPr>
      </w:pPr>
    </w:p>
    <w:p w:rsidR="00E744A1" w:rsidP="006971FF" w:rsidRDefault="00E744A1" w14:paraId="11C20496" w14:textId="77777777">
      <w:pPr>
        <w:ind w:left="709"/>
        <w:jc w:val="center"/>
        <w:rPr>
          <w:b/>
          <w:sz w:val="20"/>
          <w:highlight w:val="yellow"/>
        </w:rPr>
      </w:pPr>
    </w:p>
    <w:p w:rsidR="00E744A1" w:rsidP="006971FF" w:rsidRDefault="00E744A1" w14:paraId="5B3696E1" w14:textId="77777777">
      <w:pPr>
        <w:ind w:left="709"/>
        <w:jc w:val="center"/>
        <w:rPr>
          <w:b/>
          <w:sz w:val="20"/>
          <w:highlight w:val="yellow"/>
        </w:rPr>
      </w:pPr>
    </w:p>
    <w:p w:rsidR="00E744A1" w:rsidP="006971FF" w:rsidRDefault="00E744A1" w14:paraId="58470BE8" w14:textId="77777777">
      <w:pPr>
        <w:ind w:left="709"/>
        <w:jc w:val="center"/>
        <w:rPr>
          <w:b/>
          <w:sz w:val="20"/>
          <w:highlight w:val="yellow"/>
        </w:rPr>
      </w:pPr>
    </w:p>
    <w:p w:rsidR="00E744A1" w:rsidP="006971FF" w:rsidRDefault="00E744A1" w14:paraId="38A098C6" w14:textId="77777777">
      <w:pPr>
        <w:ind w:left="709"/>
        <w:jc w:val="center"/>
        <w:rPr>
          <w:b/>
          <w:sz w:val="20"/>
          <w:highlight w:val="yellow"/>
        </w:rPr>
      </w:pPr>
    </w:p>
    <w:p w:rsidR="001A64CB" w:rsidP="006971FF" w:rsidRDefault="001A64CB" w14:paraId="0411C770" w14:textId="77777777">
      <w:pPr>
        <w:ind w:left="709"/>
        <w:jc w:val="center"/>
        <w:rPr>
          <w:b/>
          <w:sz w:val="20"/>
          <w:highlight w:val="yellow"/>
        </w:rPr>
      </w:pPr>
    </w:p>
    <w:p w:rsidR="00ED6824" w:rsidP="00C65BA4" w:rsidRDefault="00B41ACB" w14:paraId="391CCF8E" w14:textId="77777777">
      <w:pPr>
        <w:pStyle w:val="Descripcin1"/>
        <w:jc w:val="center"/>
      </w:pPr>
      <w:bookmarkStart w:name="_Toc466976611" w:id="63"/>
      <w:r w:rsidRPr="00C65BA4">
        <w:t xml:space="preserve">Figura </w:t>
      </w:r>
      <w:r w:rsidRPr="00C65BA4" w:rsidR="00BC4DAC">
        <w:t>3</w:t>
      </w:r>
      <w:r w:rsidRPr="00C65BA4">
        <w:t>.</w:t>
      </w:r>
      <w:r w:rsidRPr="00C65BA4" w:rsidR="00F55185">
        <w:t>2</w:t>
      </w:r>
      <w:r w:rsidRPr="00C65BA4">
        <w:t xml:space="preserve"> </w:t>
      </w:r>
      <w:r w:rsidRPr="00C65BA4" w:rsidR="00DF7525">
        <w:t>Resumen iteraciones</w:t>
      </w:r>
      <w:r w:rsidR="00E744A1">
        <w:t>, fases</w:t>
      </w:r>
      <w:r w:rsidRPr="00C65BA4" w:rsidR="00DF7525">
        <w:t xml:space="preserve"> y artefactos.</w:t>
      </w:r>
      <w:bookmarkEnd w:id="63"/>
    </w:p>
    <w:p w:rsidR="00ED6824" w:rsidP="00B941AA" w:rsidRDefault="00ED6824" w14:paraId="21535973" w14:textId="77777777">
      <w:pPr>
        <w:ind w:left="709"/>
        <w:jc w:val="center"/>
      </w:pPr>
    </w:p>
    <w:p w:rsidR="007563F4" w:rsidP="00B941AA" w:rsidRDefault="007563F4" w14:paraId="159B429C" w14:textId="77777777">
      <w:pPr>
        <w:ind w:left="709"/>
        <w:jc w:val="center"/>
      </w:pPr>
    </w:p>
    <w:p w:rsidR="007563F4" w:rsidP="00B941AA" w:rsidRDefault="007563F4" w14:paraId="00570622" w14:textId="77777777">
      <w:pPr>
        <w:ind w:left="709"/>
        <w:jc w:val="center"/>
      </w:pPr>
    </w:p>
    <w:p w:rsidR="001A64CB" w:rsidP="00B941AA" w:rsidRDefault="001A64CB" w14:paraId="25930751" w14:textId="77777777">
      <w:pPr>
        <w:ind w:left="709"/>
        <w:jc w:val="center"/>
      </w:pPr>
    </w:p>
    <w:p w:rsidR="001A64CB" w:rsidP="00B941AA" w:rsidRDefault="001A64CB" w14:paraId="148C746A" w14:textId="77777777">
      <w:pPr>
        <w:ind w:left="709"/>
        <w:jc w:val="center"/>
      </w:pPr>
    </w:p>
    <w:p w:rsidR="00B941AA" w:rsidP="00652773" w:rsidRDefault="00782808" w14:paraId="6B5ABB08" w14:textId="77777777">
      <w:pPr>
        <w:pStyle w:val="Ttulo3"/>
        <w:numPr>
          <w:ilvl w:val="1"/>
          <w:numId w:val="42"/>
        </w:numPr>
        <w:ind w:left="709" w:hanging="425"/>
      </w:pPr>
      <w:bookmarkStart w:name="_Toc31720792" w:id="64"/>
      <w:r>
        <w:t>Educció</w:t>
      </w:r>
      <w:r w:rsidR="00F15115">
        <w:t>n</w:t>
      </w:r>
      <w:r w:rsidRPr="00B838F8" w:rsidR="00B941AA">
        <w:t xml:space="preserve"> de Requisitos</w:t>
      </w:r>
      <w:bookmarkEnd w:id="64"/>
    </w:p>
    <w:p w:rsidR="006B41EA" w:rsidP="006B41EA" w:rsidRDefault="006B41EA" w14:paraId="12C60869" w14:textId="77777777">
      <w:pPr>
        <w:pStyle w:val="Prrafodelista"/>
        <w:ind w:left="284"/>
        <w:jc w:val="both"/>
        <w:rPr>
          <w:b/>
        </w:rPr>
      </w:pPr>
    </w:p>
    <w:p w:rsidRPr="007E4AAA" w:rsidR="007563F4" w:rsidP="000F415C" w:rsidRDefault="00EA31BD" w14:paraId="523D6A34" w14:textId="77777777">
      <w:pPr>
        <w:pStyle w:val="Prrafodelista"/>
        <w:numPr>
          <w:ilvl w:val="2"/>
          <w:numId w:val="42"/>
        </w:numPr>
        <w:ind w:left="794" w:hanging="567"/>
        <w:jc w:val="both"/>
        <w:rPr>
          <w:rStyle w:val="Ttulo3Car"/>
          <w:rFonts w:eastAsiaTheme="minorHAnsi" w:cstheme="minorBidi"/>
          <w:bCs w:val="0"/>
          <w:iCs w:val="0"/>
          <w:color w:val="auto"/>
        </w:rPr>
      </w:pPr>
      <w:bookmarkStart w:name="_Toc31720793" w:id="65"/>
      <w:r w:rsidRPr="00C85431">
        <w:rPr>
          <w:rStyle w:val="Ttulo3Car"/>
        </w:rPr>
        <w:t>Técnica</w:t>
      </w:r>
      <w:r w:rsidR="007E4AAA">
        <w:rPr>
          <w:rStyle w:val="Ttulo3Car"/>
        </w:rPr>
        <w:t xml:space="preserve"> utilizada</w:t>
      </w:r>
      <w:r w:rsidRPr="00C85431">
        <w:rPr>
          <w:rStyle w:val="Ttulo3Car"/>
        </w:rPr>
        <w:t>:</w:t>
      </w:r>
      <w:bookmarkEnd w:id="65"/>
      <w:r w:rsidRPr="00C85431">
        <w:rPr>
          <w:rStyle w:val="Ttulo3Car"/>
        </w:rPr>
        <w:t xml:space="preserve"> </w:t>
      </w:r>
    </w:p>
    <w:p w:rsidRPr="007E4AAA" w:rsidR="007E4AAA" w:rsidP="007E4AAA" w:rsidRDefault="007E4AAA" w14:paraId="1920205D" w14:textId="77777777">
      <w:pPr>
        <w:pStyle w:val="Prrafodelista"/>
        <w:ind w:left="794"/>
        <w:jc w:val="both"/>
        <w:rPr>
          <w:b/>
        </w:rPr>
      </w:pPr>
    </w:p>
    <w:p w:rsidR="00EA31BD" w:rsidP="00932AE3" w:rsidRDefault="00EA31BD" w14:paraId="0086509A" w14:textId="77777777">
      <w:pPr>
        <w:pStyle w:val="Prrafodelista"/>
        <w:ind w:left="284"/>
        <w:jc w:val="both"/>
      </w:pPr>
    </w:p>
    <w:p w:rsidRPr="00F77DA6" w:rsidR="0043665F" w:rsidP="00652773" w:rsidRDefault="0043665F" w14:paraId="3BCEDBFE" w14:textId="77777777">
      <w:pPr>
        <w:pStyle w:val="Ttulo3"/>
        <w:numPr>
          <w:ilvl w:val="2"/>
          <w:numId w:val="42"/>
        </w:numPr>
        <w:ind w:left="993"/>
        <w:rPr>
          <w:highlight w:val="red"/>
        </w:rPr>
      </w:pPr>
      <w:bookmarkStart w:name="_Toc31720794" w:id="66"/>
      <w:r w:rsidRPr="00F77DA6">
        <w:rPr>
          <w:highlight w:val="red"/>
        </w:rPr>
        <w:t xml:space="preserve">Requisitos funcionales </w:t>
      </w:r>
      <w:r w:rsidRPr="00F77DA6" w:rsidR="008C3D6D">
        <w:rPr>
          <w:highlight w:val="red"/>
        </w:rPr>
        <w:t>documentados</w:t>
      </w:r>
      <w:bookmarkEnd w:id="66"/>
    </w:p>
    <w:p w:rsidR="007C2467" w:rsidP="00D0661A" w:rsidRDefault="00AE0F68" w14:paraId="09DA7406" w14:textId="77777777">
      <w:pPr>
        <w:pStyle w:val="Prrafodelista"/>
        <w:ind w:left="284"/>
        <w:jc w:val="both"/>
      </w:pPr>
      <w:bookmarkStart w:name="_GoBack" w:id="67"/>
      <w:bookmarkEnd w:id="67"/>
      <w:r>
        <w:t xml:space="preserve">En la Tabla 3.1 </w:t>
      </w:r>
      <w:r w:rsidR="007C2467">
        <w:t>se relaciona la respectiva especificación y priorización de requisitos funcionales y no funcionales que fueron educidos utilizando las técnicas</w:t>
      </w:r>
      <w:r w:rsidR="004A5B09">
        <w:t xml:space="preserve"> anteriormente descritas.</w:t>
      </w:r>
    </w:p>
    <w:p w:rsidR="00ED20B7" w:rsidP="00D0661A" w:rsidRDefault="00ED20B7" w14:paraId="1CA1B378" w14:textId="77777777">
      <w:pPr>
        <w:pStyle w:val="Prrafodelista"/>
        <w:ind w:left="284"/>
        <w:jc w:val="both"/>
      </w:pPr>
    </w:p>
    <w:p w:rsidRPr="0034794D" w:rsidR="00ED20B7" w:rsidP="00D0661A" w:rsidRDefault="00D0654C" w14:paraId="026EB94C" w14:textId="1696A25A">
      <w:pPr>
        <w:pStyle w:val="Prrafodelista"/>
        <w:ind w:left="284"/>
        <w:jc w:val="both"/>
        <w:rPr>
          <w:color w:val="FF0000"/>
        </w:rPr>
      </w:pPr>
      <w:r>
        <w:rPr>
          <w:color w:val="FF0000"/>
        </w:rPr>
        <w:t>E</w:t>
      </w:r>
      <w:r w:rsidR="0034794D">
        <w:rPr>
          <w:color w:val="FF0000"/>
        </w:rPr>
        <w:t>l proyecto exige la</w:t>
      </w:r>
      <w:r w:rsidRPr="0034794D" w:rsidR="00ED20B7">
        <w:rPr>
          <w:color w:val="FF0000"/>
        </w:rPr>
        <w:t xml:space="preserve"> crea</w:t>
      </w:r>
      <w:r w:rsidR="0034794D">
        <w:rPr>
          <w:color w:val="FF0000"/>
        </w:rPr>
        <w:t>ción de</w:t>
      </w:r>
      <w:r w:rsidRPr="0034794D" w:rsidR="00ED20B7">
        <w:rPr>
          <w:color w:val="FF0000"/>
        </w:rPr>
        <w:t xml:space="preserve"> un documento de especificación de requisitos</w:t>
      </w:r>
      <w:r w:rsidR="00650320">
        <w:rPr>
          <w:color w:val="FF0000"/>
        </w:rPr>
        <w:t xml:space="preserve"> (SRS)</w:t>
      </w:r>
      <w:r w:rsidRPr="0034794D" w:rsidR="00ED20B7">
        <w:rPr>
          <w:color w:val="FF0000"/>
        </w:rPr>
        <w:t xml:space="preserve"> </w:t>
      </w:r>
      <w:r>
        <w:rPr>
          <w:color w:val="FF0000"/>
        </w:rPr>
        <w:t xml:space="preserve">que </w:t>
      </w:r>
      <w:r w:rsidRPr="0034794D" w:rsidR="00ED20B7">
        <w:rPr>
          <w:color w:val="FF0000"/>
        </w:rPr>
        <w:t xml:space="preserve">debe relacionarse como anexo. </w:t>
      </w:r>
    </w:p>
    <w:p w:rsidRPr="007C2467" w:rsidR="007C2467" w:rsidP="007C2467" w:rsidRDefault="007C2467" w14:paraId="6CC73CA6" w14:textId="77777777">
      <w:pPr>
        <w:ind w:left="284"/>
        <w:rPr>
          <w:b/>
          <w:highlight w:val="yellow"/>
        </w:rPr>
      </w:pPr>
    </w:p>
    <w:tbl>
      <w:tblPr>
        <w:tblW w:w="89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1182"/>
        <w:gridCol w:w="5339"/>
        <w:gridCol w:w="1700"/>
      </w:tblGrid>
      <w:tr w:rsidRPr="0043665F" w:rsidR="0043665F" w:rsidTr="00830AD4" w14:paraId="70383518" w14:textId="77777777">
        <w:trPr>
          <w:trHeight w:val="600"/>
        </w:trPr>
        <w:tc>
          <w:tcPr>
            <w:tcW w:w="704" w:type="dxa"/>
            <w:tcBorders>
              <w:top w:val="single" w:color="D9D9D9" w:sz="4" w:space="0"/>
              <w:left w:val="single" w:color="D9D9D9" w:sz="4" w:space="0"/>
              <w:bottom w:val="nil"/>
              <w:right w:val="single" w:color="D9D9D9" w:sz="4" w:space="0"/>
            </w:tcBorders>
            <w:shd w:val="clear" w:color="000000" w:fill="5B9BD5"/>
            <w:vAlign w:val="center"/>
            <w:hideMark/>
          </w:tcPr>
          <w:p w:rsidRPr="0043665F" w:rsidR="0043665F" w:rsidP="0043665F" w:rsidRDefault="0043665F" w14:paraId="326E944F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es-CO"/>
              </w:rPr>
            </w:pPr>
            <w:r w:rsidRPr="0043665F">
              <w:rPr>
                <w:rFonts w:ascii="Calibri" w:hAnsi="Calibri" w:eastAsia="Times New Roman" w:cs="Calibri"/>
                <w:b/>
                <w:bCs/>
                <w:color w:val="FFFFFF"/>
                <w:lang w:eastAsia="es-CO"/>
              </w:rPr>
              <w:t>Ref.</w:t>
            </w:r>
          </w:p>
        </w:tc>
        <w:tc>
          <w:tcPr>
            <w:tcW w:w="1182" w:type="dxa"/>
            <w:tcBorders>
              <w:top w:val="single" w:color="D9D9D9" w:sz="4" w:space="0"/>
              <w:left w:val="nil"/>
              <w:bottom w:val="nil"/>
              <w:right w:val="single" w:color="D9D9D9" w:sz="4" w:space="0"/>
            </w:tcBorders>
            <w:shd w:val="clear" w:color="000000" w:fill="5B9BD5"/>
            <w:vAlign w:val="center"/>
            <w:hideMark/>
          </w:tcPr>
          <w:p w:rsidRPr="0043665F" w:rsidR="0043665F" w:rsidP="0043665F" w:rsidRDefault="0043665F" w14:paraId="573C69BF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es-CO"/>
              </w:rPr>
            </w:pPr>
            <w:r w:rsidRPr="0043665F">
              <w:rPr>
                <w:rFonts w:ascii="Calibri" w:hAnsi="Calibri" w:eastAsia="Times New Roman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5339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vAlign w:val="center"/>
            <w:hideMark/>
          </w:tcPr>
          <w:p w:rsidRPr="0043665F" w:rsidR="0043665F" w:rsidP="0043665F" w:rsidRDefault="0043665F" w14:paraId="43B1B66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es-CO"/>
              </w:rPr>
            </w:pPr>
            <w:r w:rsidRPr="0043665F">
              <w:rPr>
                <w:rFonts w:ascii="Calibri" w:hAnsi="Calibri" w:eastAsia="Times New Roman" w:cs="Calibri"/>
                <w:b/>
                <w:bCs/>
                <w:color w:val="FFFFFF"/>
                <w:lang w:eastAsia="es-CO"/>
              </w:rPr>
              <w:t>Descripción Requisito</w:t>
            </w:r>
          </w:p>
        </w:tc>
        <w:tc>
          <w:tcPr>
            <w:tcW w:w="1700" w:type="dxa"/>
            <w:tcBorders>
              <w:top w:val="single" w:color="D9D9D9" w:sz="4" w:space="0"/>
              <w:left w:val="single" w:color="D9D9D9" w:sz="4" w:space="0"/>
              <w:bottom w:val="nil"/>
              <w:right w:val="single" w:color="D9D9D9" w:sz="4" w:space="0"/>
            </w:tcBorders>
            <w:shd w:val="clear" w:color="000000" w:fill="5B9BD5"/>
            <w:vAlign w:val="center"/>
            <w:hideMark/>
          </w:tcPr>
          <w:p w:rsidRPr="0043665F" w:rsidR="0043665F" w:rsidP="0043665F" w:rsidRDefault="0043665F" w14:paraId="13B05EF9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es-CO"/>
              </w:rPr>
            </w:pPr>
            <w:r w:rsidRPr="0043665F">
              <w:rPr>
                <w:rFonts w:ascii="Calibri" w:hAnsi="Calibri" w:eastAsia="Times New Roman" w:cs="Calibri"/>
                <w:b/>
                <w:bCs/>
                <w:color w:val="FFFFFF"/>
                <w:lang w:eastAsia="es-CO"/>
              </w:rPr>
              <w:t xml:space="preserve">Fuente de </w:t>
            </w:r>
            <w:proofErr w:type="spellStart"/>
            <w:r w:rsidRPr="0043665F">
              <w:rPr>
                <w:rFonts w:ascii="Calibri" w:hAnsi="Calibri" w:eastAsia="Times New Roman" w:cs="Calibri"/>
                <w:b/>
                <w:bCs/>
                <w:color w:val="FFFFFF"/>
                <w:lang w:eastAsia="es-CO"/>
              </w:rPr>
              <w:t>Info</w:t>
            </w:r>
            <w:proofErr w:type="spellEnd"/>
            <w:r w:rsidRPr="0043665F">
              <w:rPr>
                <w:rFonts w:ascii="Calibri" w:hAnsi="Calibri" w:eastAsia="Times New Roman" w:cs="Calibri"/>
                <w:b/>
                <w:bCs/>
                <w:color w:val="FFFFFF"/>
                <w:lang w:eastAsia="es-CO"/>
              </w:rPr>
              <w:t>.</w:t>
            </w:r>
          </w:p>
        </w:tc>
      </w:tr>
      <w:tr w:rsidRPr="0043665F" w:rsidR="0043665F" w:rsidTr="00830AD4" w14:paraId="56698C87" w14:textId="77777777">
        <w:trPr>
          <w:trHeight w:val="1005"/>
        </w:trPr>
        <w:tc>
          <w:tcPr>
            <w:tcW w:w="70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000000" w:fill="A6A6A6"/>
            <w:vAlign w:val="center"/>
            <w:hideMark/>
          </w:tcPr>
          <w:p w:rsidRPr="0043665F" w:rsidR="0043665F" w:rsidP="0043665F" w:rsidRDefault="0043665F" w14:paraId="3759D43A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</w:pPr>
            <w:r w:rsidRPr="0043665F"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  <w:t>RF-1</w:t>
            </w:r>
          </w:p>
        </w:tc>
        <w:tc>
          <w:tcPr>
            <w:tcW w:w="118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000000" w:fill="F2F2F2"/>
            <w:noWrap/>
            <w:vAlign w:val="center"/>
            <w:hideMark/>
          </w:tcPr>
          <w:p w:rsidRPr="0043665F" w:rsidR="0043665F" w:rsidP="0043665F" w:rsidRDefault="0043665F" w14:paraId="0C2F8E50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</w:p>
        </w:tc>
        <w:tc>
          <w:tcPr>
            <w:tcW w:w="5339" w:type="dxa"/>
            <w:tcBorders>
              <w:top w:val="single" w:color="D9D9D9" w:sz="4" w:space="0"/>
              <w:left w:val="nil"/>
              <w:bottom w:val="single" w:color="D9D9D9" w:sz="4" w:space="0"/>
              <w:right w:val="single" w:color="D9D9D9" w:sz="4" w:space="0"/>
            </w:tcBorders>
            <w:shd w:val="clear" w:color="000000" w:fill="F2F2F2"/>
            <w:vAlign w:val="center"/>
            <w:hideMark/>
          </w:tcPr>
          <w:p w:rsidRPr="0043665F" w:rsidR="0043665F" w:rsidP="00C2405F" w:rsidRDefault="0043665F" w14:paraId="1773535B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single" w:color="D9D9D9" w:sz="4" w:space="0"/>
              <w:left w:val="nil"/>
              <w:bottom w:val="single" w:color="D9D9D9" w:sz="4" w:space="0"/>
              <w:right w:val="single" w:color="D9D9D9" w:sz="4" w:space="0"/>
            </w:tcBorders>
            <w:shd w:val="clear" w:color="000000" w:fill="F2F2F2"/>
            <w:vAlign w:val="center"/>
            <w:hideMark/>
          </w:tcPr>
          <w:p w:rsidRPr="0043665F" w:rsidR="0043665F" w:rsidP="0043665F" w:rsidRDefault="0043665F" w14:paraId="3E5177B1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</w:p>
        </w:tc>
      </w:tr>
    </w:tbl>
    <w:p w:rsidR="0068796F" w:rsidP="0068796F" w:rsidRDefault="0068796F" w14:paraId="2A40FEF8" w14:textId="77777777">
      <w:pPr>
        <w:rPr>
          <w:b/>
        </w:rPr>
      </w:pPr>
    </w:p>
    <w:p w:rsidR="0091537B" w:rsidP="009F7F43" w:rsidRDefault="00BC4DAC" w14:paraId="1A824776" w14:textId="77777777">
      <w:pPr>
        <w:pStyle w:val="Tablas"/>
        <w:rPr>
          <w:b/>
          <w:sz w:val="20"/>
        </w:rPr>
      </w:pPr>
      <w:bookmarkStart w:name="_Toc461704503" w:id="68"/>
      <w:bookmarkStart w:name="_Toc461704805" w:id="69"/>
      <w:bookmarkStart w:name="_Toc461704877" w:id="70"/>
      <w:bookmarkStart w:name="_Toc466976700" w:id="71"/>
      <w:r w:rsidRPr="009F7F43">
        <w:rPr>
          <w:b/>
          <w:sz w:val="20"/>
        </w:rPr>
        <w:t>Tabla 3</w:t>
      </w:r>
      <w:r w:rsidRPr="009F7F43" w:rsidR="0091537B">
        <w:rPr>
          <w:b/>
          <w:sz w:val="20"/>
        </w:rPr>
        <w:t>.</w:t>
      </w:r>
      <w:r w:rsidRPr="009F7F43" w:rsidR="00AE0F68">
        <w:rPr>
          <w:b/>
          <w:sz w:val="20"/>
        </w:rPr>
        <w:t>1</w:t>
      </w:r>
      <w:r w:rsidRPr="009F7F43" w:rsidR="0091537B">
        <w:rPr>
          <w:b/>
          <w:sz w:val="20"/>
        </w:rPr>
        <w:t xml:space="preserve"> Especificación y priorización de requisitos funcionales</w:t>
      </w:r>
      <w:bookmarkEnd w:id="68"/>
      <w:bookmarkEnd w:id="69"/>
      <w:bookmarkEnd w:id="70"/>
      <w:bookmarkEnd w:id="71"/>
    </w:p>
    <w:p w:rsidRPr="009F7F43" w:rsidR="009D62AB" w:rsidP="009F7F43" w:rsidRDefault="009D62AB" w14:paraId="12FC4BC4" w14:textId="77777777">
      <w:pPr>
        <w:pStyle w:val="Tablas"/>
        <w:rPr>
          <w:b/>
          <w:sz w:val="20"/>
        </w:rPr>
      </w:pPr>
    </w:p>
    <w:p w:rsidR="009F6E5E" w:rsidP="00652773" w:rsidRDefault="00B941AA" w14:paraId="73F36622" w14:textId="77777777">
      <w:pPr>
        <w:pStyle w:val="Ttulo3"/>
        <w:numPr>
          <w:ilvl w:val="1"/>
          <w:numId w:val="42"/>
        </w:numPr>
        <w:spacing w:after="0"/>
        <w:ind w:left="426" w:hanging="426"/>
        <w:contextualSpacing/>
      </w:pPr>
      <w:bookmarkStart w:name="_Toc31720795" w:id="72"/>
      <w:r>
        <w:t>Análisis y Diseño</w:t>
      </w:r>
      <w:bookmarkEnd w:id="72"/>
    </w:p>
    <w:p w:rsidR="00715685" w:rsidP="00652773" w:rsidRDefault="008E2257" w14:paraId="5BA20E93" w14:textId="10D1782D">
      <w:pPr>
        <w:pStyle w:val="Ttulo3"/>
        <w:numPr>
          <w:ilvl w:val="2"/>
          <w:numId w:val="42"/>
        </w:numPr>
        <w:spacing w:after="0"/>
        <w:ind w:left="993"/>
        <w:contextualSpacing/>
      </w:pPr>
      <w:bookmarkStart w:name="_Toc31720796" w:id="73"/>
      <w:r>
        <w:t>Atributos y</w:t>
      </w:r>
      <w:r w:rsidRPr="009F6E5E" w:rsidR="006B1700">
        <w:t xml:space="preserve"> </w:t>
      </w:r>
      <w:r>
        <w:t xml:space="preserve">restricciones </w:t>
      </w:r>
      <w:r w:rsidRPr="009F6E5E" w:rsidR="006B1700">
        <w:t>Arquitectura</w:t>
      </w:r>
      <w:r>
        <w:t>les</w:t>
      </w:r>
      <w:r w:rsidRPr="009F6E5E" w:rsidR="006B1700">
        <w:t>.</w:t>
      </w:r>
      <w:bookmarkEnd w:id="73"/>
    </w:p>
    <w:p w:rsidR="002A5BEE" w:rsidP="00B91FE0" w:rsidRDefault="00A10732" w14:paraId="731610B7" w14:textId="77777777">
      <w:pPr>
        <w:pStyle w:val="Prrafodelista"/>
        <w:ind w:left="284"/>
        <w:jc w:val="both"/>
      </w:pPr>
      <w:r>
        <w:t>En esta sección se</w:t>
      </w:r>
      <w:r w:rsidRPr="006B1700" w:rsidR="002A5BEE">
        <w:t xml:space="preserve"> describe</w:t>
      </w:r>
      <w:r w:rsidR="00C42BC4">
        <w:t>n</w:t>
      </w:r>
      <w:r w:rsidRPr="006B1700" w:rsidR="002A5BEE">
        <w:t xml:space="preserve"> los requisitos</w:t>
      </w:r>
      <w:r w:rsidR="002A5BEE">
        <w:t xml:space="preserve"> de calidad</w:t>
      </w:r>
      <w:r w:rsidRPr="006B1700" w:rsidR="002A5BEE">
        <w:t xml:space="preserve"> del software </w:t>
      </w:r>
      <w:r w:rsidR="002A5BEE">
        <w:t xml:space="preserve">que tienen un </w:t>
      </w:r>
      <w:r w:rsidRPr="006B1700" w:rsidR="002A5BEE">
        <w:t>impacto significativo en el diseño de la arquitectura.</w:t>
      </w:r>
      <w:r w:rsidR="002A5BEE">
        <w:t xml:space="preserve"> </w:t>
      </w:r>
    </w:p>
    <w:p w:rsidR="002A5BEE" w:rsidP="002A5BEE" w:rsidRDefault="002A5BEE" w14:paraId="308C2B3A" w14:textId="77777777">
      <w:pPr>
        <w:pStyle w:val="Prrafodelista"/>
        <w:ind w:left="1276"/>
        <w:jc w:val="both"/>
      </w:pPr>
    </w:p>
    <w:p w:rsidR="002A5BEE" w:rsidP="00652773" w:rsidRDefault="009D62AB" w14:paraId="0C631588" w14:textId="77777777">
      <w:pPr>
        <w:pStyle w:val="Prrafodelista"/>
        <w:numPr>
          <w:ilvl w:val="0"/>
          <w:numId w:val="28"/>
        </w:numPr>
        <w:ind w:left="709"/>
        <w:jc w:val="both"/>
        <w:rPr>
          <w:b/>
        </w:rPr>
      </w:pPr>
      <w:r>
        <w:rPr>
          <w:b/>
        </w:rPr>
        <w:t>Atributo de calidad</w:t>
      </w:r>
      <w:r w:rsidRPr="002A5BEE" w:rsidR="002A5BEE">
        <w:rPr>
          <w:b/>
        </w:rPr>
        <w:t xml:space="preserve">: </w:t>
      </w:r>
      <w:r w:rsidR="004D106F">
        <w:t>Explicación y descripción de requisitos No funcionales relacionados.</w:t>
      </w:r>
    </w:p>
    <w:p w:rsidRPr="002A5BEE" w:rsidR="00B91FE0" w:rsidP="00B91FE0" w:rsidRDefault="00B91FE0" w14:paraId="503DC47E" w14:textId="77777777">
      <w:pPr>
        <w:pStyle w:val="Prrafodelista"/>
        <w:ind w:left="709"/>
        <w:jc w:val="both"/>
        <w:rPr>
          <w:b/>
        </w:rPr>
      </w:pPr>
    </w:p>
    <w:p w:rsidRPr="002A5BEE" w:rsidR="002A5BEE" w:rsidP="00F83FD3" w:rsidRDefault="002A5BEE" w14:paraId="6CA7F78D" w14:textId="77777777">
      <w:pPr>
        <w:contextualSpacing/>
        <w:rPr>
          <w:b/>
        </w:rPr>
      </w:pPr>
    </w:p>
    <w:p w:rsidR="002A5BEE" w:rsidP="00652773" w:rsidRDefault="002A5BEE" w14:paraId="02D0DE01" w14:textId="77777777">
      <w:pPr>
        <w:pStyle w:val="Ttulo3"/>
        <w:numPr>
          <w:ilvl w:val="2"/>
          <w:numId w:val="42"/>
        </w:numPr>
        <w:spacing w:after="0"/>
        <w:ind w:left="993"/>
        <w:contextualSpacing/>
      </w:pPr>
      <w:bookmarkStart w:name="_Toc31720797" w:id="74"/>
      <w:r>
        <w:t>Requisitos No Funcionales.</w:t>
      </w:r>
      <w:bookmarkEnd w:id="74"/>
    </w:p>
    <w:p w:rsidR="0002766E" w:rsidP="00F83FD3" w:rsidRDefault="0002766E" w14:paraId="21E1708E" w14:textId="77777777">
      <w:pPr>
        <w:ind w:left="273"/>
        <w:contextualSpacing/>
      </w:pPr>
      <w:r>
        <w:t>La Tabla 3.2 presenta los requisitos no funcionales</w:t>
      </w:r>
      <w:r w:rsidR="00E7442C">
        <w:t xml:space="preserve"> documentados</w:t>
      </w:r>
      <w:r>
        <w:t>.</w:t>
      </w:r>
    </w:p>
    <w:p w:rsidR="00A870A7" w:rsidP="00F83FD3" w:rsidRDefault="00A870A7" w14:paraId="60A7C729" w14:textId="77777777">
      <w:pPr>
        <w:ind w:left="273"/>
        <w:contextualSpacing/>
      </w:pPr>
    </w:p>
    <w:p w:rsidRPr="0002766E" w:rsidR="00A870A7" w:rsidP="00F83FD3" w:rsidRDefault="00A870A7" w14:paraId="1F905CFE" w14:textId="77777777">
      <w:pPr>
        <w:ind w:left="273"/>
        <w:contextualSpacing/>
      </w:pPr>
      <w:r>
        <w:t>Ejemplo.</w:t>
      </w:r>
    </w:p>
    <w:p w:rsidRPr="008E11A7" w:rsidR="00101B73" w:rsidP="002A5BEE" w:rsidRDefault="00101B73" w14:paraId="004C41BC" w14:textId="77777777">
      <w:pPr>
        <w:jc w:val="both"/>
      </w:pPr>
    </w:p>
    <w:tbl>
      <w:tblPr>
        <w:tblW w:w="94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4819"/>
        <w:gridCol w:w="939"/>
        <w:gridCol w:w="992"/>
        <w:gridCol w:w="850"/>
        <w:gridCol w:w="1047"/>
      </w:tblGrid>
      <w:tr w:rsidRPr="007D5E11" w:rsidR="0044775A" w:rsidTr="007D5E11" w14:paraId="12B236B6" w14:textId="77777777">
        <w:trPr>
          <w:trHeight w:val="600"/>
        </w:trPr>
        <w:tc>
          <w:tcPr>
            <w:tcW w:w="846" w:type="dxa"/>
            <w:tcBorders>
              <w:top w:val="single" w:color="D9D9D9" w:sz="4" w:space="0"/>
              <w:left w:val="single" w:color="D9D9D9" w:sz="4" w:space="0"/>
              <w:bottom w:val="nil"/>
              <w:right w:val="single" w:color="D9D9D9" w:sz="4" w:space="0"/>
            </w:tcBorders>
            <w:shd w:val="clear" w:color="000000" w:fill="5B9BD5"/>
            <w:vAlign w:val="center"/>
            <w:hideMark/>
          </w:tcPr>
          <w:p w:rsidRPr="007D5E11" w:rsidR="0044775A" w:rsidP="007E75D8" w:rsidRDefault="0044775A" w14:paraId="08828B63" w14:textId="77777777">
            <w:pPr>
              <w:jc w:val="center"/>
              <w:rPr>
                <w:rFonts w:eastAsia="Times New Roman" w:cstheme="minorHAnsi"/>
                <w:b/>
                <w:bCs/>
                <w:color w:val="FFFFFF"/>
                <w:lang w:eastAsia="es-CO"/>
              </w:rPr>
            </w:pPr>
            <w:r w:rsidRPr="007D5E11">
              <w:rPr>
                <w:rFonts w:eastAsia="Times New Roman" w:cstheme="minorHAnsi"/>
                <w:b/>
                <w:bCs/>
                <w:color w:val="FFFFFF"/>
                <w:lang w:eastAsia="es-CO"/>
              </w:rPr>
              <w:t>Ref.</w:t>
            </w:r>
          </w:p>
        </w:tc>
        <w:tc>
          <w:tcPr>
            <w:tcW w:w="4819" w:type="dxa"/>
            <w:tcBorders>
              <w:top w:val="single" w:color="D9D9D9" w:sz="4" w:space="0"/>
              <w:left w:val="nil"/>
              <w:bottom w:val="nil"/>
              <w:right w:val="single" w:color="D9D9D9" w:sz="4" w:space="0"/>
            </w:tcBorders>
            <w:shd w:val="clear" w:color="000000" w:fill="5B9BD5"/>
            <w:vAlign w:val="center"/>
            <w:hideMark/>
          </w:tcPr>
          <w:p w:rsidRPr="007D5E11" w:rsidR="0044775A" w:rsidP="007E75D8" w:rsidRDefault="0044775A" w14:paraId="132A1063" w14:textId="77777777">
            <w:pPr>
              <w:jc w:val="center"/>
              <w:rPr>
                <w:rFonts w:eastAsia="Times New Roman" w:cstheme="minorHAnsi"/>
                <w:b/>
                <w:bCs/>
                <w:color w:val="FFFFFF"/>
                <w:lang w:eastAsia="es-CO"/>
              </w:rPr>
            </w:pPr>
            <w:r w:rsidRPr="007D5E11">
              <w:rPr>
                <w:rFonts w:eastAsia="Times New Roman" w:cstheme="minorHAnsi"/>
                <w:b/>
                <w:bCs/>
                <w:color w:val="FFFFFF"/>
                <w:lang w:eastAsia="es-CO"/>
              </w:rPr>
              <w:t>Descripción Requisito</w:t>
            </w:r>
          </w:p>
        </w:tc>
        <w:tc>
          <w:tcPr>
            <w:tcW w:w="939" w:type="dxa"/>
            <w:tcBorders>
              <w:top w:val="single" w:color="D9D9D9" w:sz="4" w:space="0"/>
              <w:left w:val="nil"/>
              <w:bottom w:val="nil"/>
              <w:right w:val="single" w:color="D9D9D9" w:sz="4" w:space="0"/>
            </w:tcBorders>
            <w:shd w:val="clear" w:color="000000" w:fill="5B9BD5"/>
            <w:vAlign w:val="center"/>
            <w:hideMark/>
          </w:tcPr>
          <w:p w:rsidRPr="007D5E11" w:rsidR="0044775A" w:rsidP="007E75D8" w:rsidRDefault="0044775A" w14:paraId="4FC36964" w14:textId="77777777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lang w:eastAsia="es-CO"/>
              </w:rPr>
            </w:pPr>
            <w:r w:rsidRPr="007D5E11">
              <w:rPr>
                <w:rFonts w:eastAsia="Times New Roman" w:cstheme="minorHAnsi"/>
                <w:b/>
                <w:bCs/>
                <w:color w:val="FFFFFF"/>
                <w:sz w:val="18"/>
                <w:lang w:eastAsia="es-CO"/>
              </w:rPr>
              <w:t>Interoperabilidad</w:t>
            </w:r>
          </w:p>
        </w:tc>
        <w:tc>
          <w:tcPr>
            <w:tcW w:w="992" w:type="dxa"/>
            <w:tcBorders>
              <w:top w:val="single" w:color="D9D9D9" w:sz="4" w:space="0"/>
              <w:left w:val="nil"/>
              <w:bottom w:val="nil"/>
              <w:right w:val="single" w:color="D9D9D9" w:sz="4" w:space="0"/>
            </w:tcBorders>
            <w:shd w:val="clear" w:color="000000" w:fill="5B9BD5"/>
            <w:vAlign w:val="center"/>
            <w:hideMark/>
          </w:tcPr>
          <w:p w:rsidRPr="007D5E11" w:rsidR="0044775A" w:rsidP="007E75D8" w:rsidRDefault="0044775A" w14:paraId="16AEFE34" w14:textId="77777777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lang w:eastAsia="es-CO"/>
              </w:rPr>
            </w:pPr>
            <w:r w:rsidRPr="007D5E11">
              <w:rPr>
                <w:rFonts w:eastAsia="Times New Roman" w:cstheme="minorHAnsi"/>
                <w:b/>
                <w:bCs/>
                <w:color w:val="FFFFFF"/>
                <w:sz w:val="18"/>
                <w:lang w:eastAsia="es-CO"/>
              </w:rPr>
              <w:t>Seguridad</w:t>
            </w:r>
          </w:p>
        </w:tc>
        <w:tc>
          <w:tcPr>
            <w:tcW w:w="850" w:type="dxa"/>
            <w:tcBorders>
              <w:top w:val="single" w:color="D9D9D9" w:sz="4" w:space="0"/>
              <w:left w:val="nil"/>
              <w:bottom w:val="nil"/>
              <w:right w:val="single" w:color="D9D9D9" w:sz="4" w:space="0"/>
            </w:tcBorders>
            <w:shd w:val="clear" w:color="000000" w:fill="5B9BD5"/>
            <w:vAlign w:val="center"/>
            <w:hideMark/>
          </w:tcPr>
          <w:p w:rsidRPr="007D5E11" w:rsidR="0044775A" w:rsidP="007E75D8" w:rsidRDefault="0044775A" w14:paraId="525ADD04" w14:textId="77777777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lang w:eastAsia="es-CO"/>
              </w:rPr>
            </w:pPr>
            <w:r w:rsidRPr="007D5E11">
              <w:rPr>
                <w:rFonts w:eastAsia="Times New Roman" w:cstheme="minorHAnsi"/>
                <w:b/>
                <w:bCs/>
                <w:color w:val="FFFFFF"/>
                <w:sz w:val="18"/>
                <w:lang w:eastAsia="es-CO"/>
              </w:rPr>
              <w:t>Operatividad</w:t>
            </w:r>
          </w:p>
        </w:tc>
        <w:tc>
          <w:tcPr>
            <w:tcW w:w="1047" w:type="dxa"/>
            <w:tcBorders>
              <w:top w:val="single" w:color="D9D9D9" w:sz="4" w:space="0"/>
              <w:left w:val="nil"/>
              <w:bottom w:val="nil"/>
              <w:right w:val="single" w:color="D9D9D9" w:sz="4" w:space="0"/>
            </w:tcBorders>
            <w:shd w:val="clear" w:color="000000" w:fill="5B9BD5"/>
            <w:vAlign w:val="center"/>
            <w:hideMark/>
          </w:tcPr>
          <w:p w:rsidRPr="007D5E11" w:rsidR="0044775A" w:rsidP="007E75D8" w:rsidRDefault="0044775A" w14:paraId="02DDD147" w14:textId="77777777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lang w:eastAsia="es-CO"/>
              </w:rPr>
            </w:pPr>
            <w:r w:rsidRPr="007D5E11">
              <w:rPr>
                <w:rFonts w:eastAsia="Times New Roman" w:cstheme="minorHAnsi"/>
                <w:b/>
                <w:bCs/>
                <w:color w:val="FFFFFF"/>
                <w:sz w:val="18"/>
                <w:lang w:eastAsia="es-CO"/>
              </w:rPr>
              <w:t>Usabilidad</w:t>
            </w:r>
          </w:p>
        </w:tc>
      </w:tr>
      <w:tr w:rsidRPr="007D5E11" w:rsidR="0044775A" w:rsidTr="007D5E11" w14:paraId="5C46ABAA" w14:textId="77777777">
        <w:trPr>
          <w:trHeight w:val="900"/>
        </w:trPr>
        <w:tc>
          <w:tcPr>
            <w:tcW w:w="84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000000" w:fill="A6A6A6"/>
            <w:vAlign w:val="center"/>
            <w:hideMark/>
          </w:tcPr>
          <w:p w:rsidRPr="007D5E11" w:rsidR="0044775A" w:rsidP="00AA2ABC" w:rsidRDefault="0044775A" w14:paraId="59E99426" w14:textId="5F2B7AE3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7D5E1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R</w:t>
            </w:r>
            <w:r w:rsidR="00AA2ABC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</w:t>
            </w:r>
            <w:r w:rsidRPr="007D5E1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F-1</w:t>
            </w:r>
          </w:p>
        </w:tc>
        <w:tc>
          <w:tcPr>
            <w:tcW w:w="4819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000000" w:fill="F2F2F2"/>
            <w:vAlign w:val="center"/>
            <w:hideMark/>
          </w:tcPr>
          <w:p w:rsidRPr="007D5E11" w:rsidR="0044775A" w:rsidP="007E75D8" w:rsidRDefault="0044775A" w14:paraId="70E550D7" w14:textId="77777777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7D5E11" w:rsidR="0044775A" w:rsidP="007E75D8" w:rsidRDefault="0044775A" w14:paraId="285B3C8C" w14:textId="77777777">
            <w:pPr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7D5E11">
              <w:rPr>
                <w:rFonts w:eastAsia="Times New Roman" w:cstheme="minorHAnsi"/>
                <w:b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D5E11" w:rsidR="0044775A" w:rsidP="007E75D8" w:rsidRDefault="0044775A" w14:paraId="4F2E84D3" w14:textId="77777777">
            <w:pPr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7D5E11" w:rsidR="0044775A" w:rsidP="007E75D8" w:rsidRDefault="0044775A" w14:paraId="46AA74CF" w14:textId="77777777">
            <w:pPr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7D5E11">
              <w:rPr>
                <w:rFonts w:eastAsia="Times New Roman" w:cstheme="minorHAnsi"/>
                <w:b/>
                <w:color w:val="000000"/>
                <w:lang w:eastAsia="es-CO"/>
              </w:rPr>
              <w:t> </w:t>
            </w:r>
          </w:p>
        </w:tc>
        <w:tc>
          <w:tcPr>
            <w:tcW w:w="10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7D5E11" w:rsidR="0044775A" w:rsidP="007E75D8" w:rsidRDefault="0044775A" w14:paraId="14500118" w14:textId="77777777">
            <w:pPr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7D5E11">
              <w:rPr>
                <w:rFonts w:eastAsia="Times New Roman" w:cstheme="minorHAnsi"/>
                <w:b/>
                <w:color w:val="000000"/>
                <w:lang w:eastAsia="es-CO"/>
              </w:rPr>
              <w:t> </w:t>
            </w:r>
          </w:p>
        </w:tc>
      </w:tr>
    </w:tbl>
    <w:p w:rsidR="00201E0F" w:rsidP="00D94FF3" w:rsidRDefault="00201E0F" w14:paraId="1E349092" w14:textId="77777777">
      <w:pPr>
        <w:ind w:left="709"/>
        <w:jc w:val="center"/>
        <w:rPr>
          <w:b/>
          <w:sz w:val="20"/>
          <w:highlight w:val="yellow"/>
        </w:rPr>
      </w:pPr>
    </w:p>
    <w:p w:rsidRPr="00C54AD0" w:rsidR="006B1700" w:rsidP="00C54AD0" w:rsidRDefault="00D94FF3" w14:paraId="619AF586" w14:textId="77777777">
      <w:pPr>
        <w:pStyle w:val="Tablas"/>
        <w:rPr>
          <w:b/>
          <w:sz w:val="20"/>
        </w:rPr>
      </w:pPr>
      <w:bookmarkStart w:name="_Toc461704504" w:id="75"/>
      <w:bookmarkStart w:name="_Toc461704806" w:id="76"/>
      <w:bookmarkStart w:name="_Toc461704878" w:id="77"/>
      <w:bookmarkStart w:name="_Toc461705047" w:id="78"/>
      <w:bookmarkStart w:name="_Toc466976701" w:id="79"/>
      <w:r w:rsidRPr="00C54AD0">
        <w:rPr>
          <w:b/>
          <w:sz w:val="20"/>
        </w:rPr>
        <w:t xml:space="preserve">Tabla </w:t>
      </w:r>
      <w:r w:rsidRPr="00C54AD0" w:rsidR="00BC4DAC">
        <w:rPr>
          <w:b/>
          <w:sz w:val="20"/>
        </w:rPr>
        <w:t>3</w:t>
      </w:r>
      <w:r w:rsidRPr="00C54AD0">
        <w:rPr>
          <w:b/>
          <w:sz w:val="20"/>
        </w:rPr>
        <w:t>.</w:t>
      </w:r>
      <w:r w:rsidRPr="00C54AD0" w:rsidR="00BC4DAC">
        <w:rPr>
          <w:b/>
          <w:sz w:val="20"/>
        </w:rPr>
        <w:t>2</w:t>
      </w:r>
      <w:r w:rsidRPr="00C54AD0">
        <w:rPr>
          <w:b/>
          <w:sz w:val="20"/>
        </w:rPr>
        <w:t xml:space="preserve"> </w:t>
      </w:r>
      <w:r w:rsidRPr="00C54AD0" w:rsidR="00201E0F">
        <w:rPr>
          <w:b/>
          <w:sz w:val="20"/>
        </w:rPr>
        <w:t>Matriz de e</w:t>
      </w:r>
      <w:r w:rsidRPr="00C54AD0" w:rsidR="007008A8">
        <w:rPr>
          <w:b/>
          <w:sz w:val="20"/>
        </w:rPr>
        <w:t xml:space="preserve">specificación </w:t>
      </w:r>
      <w:r w:rsidRPr="00C54AD0">
        <w:rPr>
          <w:b/>
          <w:sz w:val="20"/>
        </w:rPr>
        <w:t>y clasificación de requisitos no funcionales</w:t>
      </w:r>
      <w:r w:rsidRPr="00C54AD0" w:rsidR="00461B06">
        <w:rPr>
          <w:b/>
          <w:sz w:val="20"/>
        </w:rPr>
        <w:t>.</w:t>
      </w:r>
      <w:bookmarkEnd w:id="75"/>
      <w:bookmarkEnd w:id="76"/>
      <w:bookmarkEnd w:id="77"/>
      <w:bookmarkEnd w:id="78"/>
      <w:bookmarkEnd w:id="79"/>
    </w:p>
    <w:p w:rsidR="00461B06" w:rsidP="00461B06" w:rsidRDefault="00461B06" w14:paraId="10C9F045" w14:textId="77777777">
      <w:pPr>
        <w:ind w:left="709"/>
        <w:jc w:val="center"/>
        <w:rPr>
          <w:b/>
          <w:sz w:val="20"/>
        </w:rPr>
      </w:pPr>
    </w:p>
    <w:p w:rsidRPr="00461B06" w:rsidR="00830AD4" w:rsidP="00461B06" w:rsidRDefault="00830AD4" w14:paraId="2E1351B2" w14:textId="77777777">
      <w:pPr>
        <w:ind w:left="709"/>
        <w:jc w:val="center"/>
        <w:rPr>
          <w:b/>
          <w:sz w:val="20"/>
        </w:rPr>
      </w:pPr>
    </w:p>
    <w:p w:rsidRPr="006B1700" w:rsidR="006B1700" w:rsidP="00B91FE0" w:rsidRDefault="00FE552A" w14:paraId="3631F035" w14:textId="77777777">
      <w:pPr>
        <w:ind w:left="284"/>
        <w:contextualSpacing/>
        <w:jc w:val="both"/>
      </w:pPr>
      <w:r w:rsidRPr="006B1700">
        <w:t xml:space="preserve">La matriz permite evidenciar que los atributos de calidad </w:t>
      </w:r>
      <w:r>
        <w:t xml:space="preserve">se enfocan </w:t>
      </w:r>
      <w:r w:rsidR="00A870A7">
        <w:t>en ciertos atributos de calidad.</w:t>
      </w:r>
    </w:p>
    <w:p w:rsidR="002A5BEE" w:rsidP="002A5BEE" w:rsidRDefault="002A5BEE" w14:paraId="34D8F33A" w14:textId="77777777">
      <w:pPr>
        <w:pStyle w:val="Prrafodelista"/>
        <w:ind w:left="1440"/>
        <w:rPr>
          <w:b/>
        </w:rPr>
      </w:pPr>
    </w:p>
    <w:p w:rsidR="005A3CEF" w:rsidP="00652773" w:rsidRDefault="0084043C" w14:paraId="01F7C6F9" w14:textId="77777777">
      <w:pPr>
        <w:pStyle w:val="Ttulo3"/>
        <w:numPr>
          <w:ilvl w:val="1"/>
          <w:numId w:val="42"/>
        </w:numPr>
        <w:ind w:left="709" w:hanging="425"/>
      </w:pPr>
      <w:bookmarkStart w:name="_Toc31720798" w:id="80"/>
      <w:r w:rsidRPr="0084043C">
        <w:t>Diseño de la Arquitectura.</w:t>
      </w:r>
      <w:bookmarkEnd w:id="80"/>
    </w:p>
    <w:p w:rsidR="00C33E70" w:rsidP="00B91FE0" w:rsidRDefault="00A870A7" w14:paraId="1998FC33" w14:textId="45664133">
      <w:pPr>
        <w:pStyle w:val="Prrafodelista"/>
        <w:ind w:left="284"/>
        <w:jc w:val="both"/>
      </w:pPr>
      <w:r>
        <w:t xml:space="preserve">Describir los estilos arquitectónicos </w:t>
      </w:r>
      <w:r w:rsidR="0069208D">
        <w:t>utilizados para</w:t>
      </w:r>
      <w:r w:rsidR="00362A7E">
        <w:t xml:space="preserve"> el diseño del software</w:t>
      </w:r>
      <w:r w:rsidR="00643FC6">
        <w:t xml:space="preserve"> </w:t>
      </w:r>
    </w:p>
    <w:p w:rsidR="00B91FE0" w:rsidP="00A870A7" w:rsidRDefault="00B91FE0" w14:paraId="1D0FFDC9" w14:textId="77777777">
      <w:pPr>
        <w:jc w:val="both"/>
      </w:pPr>
    </w:p>
    <w:p w:rsidR="00B91FE0" w:rsidP="005A3CEF" w:rsidRDefault="00B91FE0" w14:paraId="0987B68E" w14:textId="77777777">
      <w:pPr>
        <w:pStyle w:val="Prrafodelista"/>
        <w:ind w:left="794"/>
        <w:jc w:val="both"/>
      </w:pPr>
    </w:p>
    <w:p w:rsidR="00C72AC9" w:rsidP="00652773" w:rsidRDefault="00C72AC9" w14:paraId="36731158" w14:textId="77777777">
      <w:pPr>
        <w:pStyle w:val="Ttulo3"/>
        <w:numPr>
          <w:ilvl w:val="2"/>
          <w:numId w:val="42"/>
        </w:numPr>
        <w:ind w:left="993"/>
      </w:pPr>
      <w:bookmarkStart w:name="_Toc31720799" w:id="81"/>
      <w:r w:rsidRPr="00AD233B">
        <w:t xml:space="preserve">Vista de </w:t>
      </w:r>
      <w:r w:rsidR="00A870A7">
        <w:t>Alto Nivel</w:t>
      </w:r>
      <w:r w:rsidRPr="00AD233B">
        <w:t>.</w:t>
      </w:r>
      <w:bookmarkEnd w:id="81"/>
    </w:p>
    <w:p w:rsidRPr="00B84090" w:rsidR="00A870A7" w:rsidP="00B84090" w:rsidRDefault="00A870A7" w14:paraId="776D39CD" w14:textId="77777777">
      <w:pPr>
        <w:ind w:left="273"/>
      </w:pPr>
    </w:p>
    <w:p w:rsidR="0067446F" w:rsidP="00B91FE0" w:rsidRDefault="00A870A7" w14:paraId="344F6FB3" w14:textId="77777777">
      <w:pPr>
        <w:pStyle w:val="Prrafodelista"/>
        <w:ind w:left="284"/>
        <w:jc w:val="both"/>
      </w:pPr>
      <w:r>
        <w:rPr>
          <w:b/>
        </w:rPr>
        <w:t xml:space="preserve">Nombre </w:t>
      </w:r>
      <w:r w:rsidRPr="00275A16" w:rsidR="00275A16">
        <w:rPr>
          <w:b/>
        </w:rPr>
        <w:t>Diagrama:</w:t>
      </w:r>
      <w:r w:rsidRPr="00275A16" w:rsidR="00275A16">
        <w:t xml:space="preserve"> </w:t>
      </w:r>
      <w:r>
        <w:t>La siguiente vista</w:t>
      </w:r>
      <w:r w:rsidR="00B84090">
        <w:t xml:space="preserve">, Figura 3.4, </w:t>
      </w:r>
      <w:r w:rsidRPr="006971FF" w:rsidR="006971FF">
        <w:t>representa</w:t>
      </w:r>
      <w:r>
        <w:t>…</w:t>
      </w:r>
      <w:r w:rsidRPr="006971FF" w:rsidR="006971FF">
        <w:t xml:space="preserve"> </w:t>
      </w:r>
    </w:p>
    <w:p w:rsidR="00B91FE0" w:rsidP="00B91FE0" w:rsidRDefault="00B91FE0" w14:paraId="667CF42D" w14:textId="77777777">
      <w:pPr>
        <w:pStyle w:val="Prrafodelista"/>
        <w:ind w:left="284"/>
        <w:jc w:val="both"/>
      </w:pPr>
    </w:p>
    <w:p w:rsidR="00A870A7" w:rsidP="00B91FE0" w:rsidRDefault="00A870A7" w14:paraId="62B04D7E" w14:textId="77777777">
      <w:pPr>
        <w:pStyle w:val="Prrafodelista"/>
        <w:ind w:left="284"/>
        <w:jc w:val="both"/>
      </w:pPr>
    </w:p>
    <w:p w:rsidR="00A870A7" w:rsidP="00B91FE0" w:rsidRDefault="00A870A7" w14:paraId="2099D13D" w14:textId="77777777">
      <w:pPr>
        <w:pStyle w:val="Prrafodelista"/>
        <w:ind w:left="284"/>
        <w:jc w:val="both"/>
      </w:pPr>
    </w:p>
    <w:p w:rsidR="00A870A7" w:rsidP="00B91FE0" w:rsidRDefault="00A870A7" w14:paraId="47FCCB4E" w14:textId="77777777">
      <w:pPr>
        <w:pStyle w:val="Prrafodelista"/>
        <w:ind w:left="284"/>
        <w:jc w:val="both"/>
      </w:pPr>
    </w:p>
    <w:p w:rsidR="00A870A7" w:rsidP="00B91FE0" w:rsidRDefault="00A870A7" w14:paraId="48104760" w14:textId="77777777">
      <w:pPr>
        <w:pStyle w:val="Prrafodelista"/>
        <w:ind w:left="284"/>
        <w:jc w:val="both"/>
      </w:pPr>
    </w:p>
    <w:p w:rsidR="005D5F75" w:rsidP="009854B3" w:rsidRDefault="00A870A7" w14:paraId="338F1820" w14:textId="77777777">
      <w:pPr>
        <w:pStyle w:val="Prrafodelista"/>
        <w:ind w:left="-426"/>
        <w:jc w:val="center"/>
        <w:rPr>
          <w:noProof/>
          <w:lang w:eastAsia="es-CO"/>
        </w:rPr>
      </w:pPr>
      <w:r>
        <w:rPr>
          <w:noProof/>
          <w:lang w:eastAsia="es-CO"/>
        </w:rPr>
        <w:t>DIAGRAMA</w:t>
      </w:r>
    </w:p>
    <w:p w:rsidR="00A870A7" w:rsidP="009854B3" w:rsidRDefault="00A870A7" w14:paraId="139D4CD5" w14:textId="77777777">
      <w:pPr>
        <w:pStyle w:val="Prrafodelista"/>
        <w:ind w:left="-426"/>
        <w:jc w:val="center"/>
        <w:rPr>
          <w:noProof/>
          <w:lang w:eastAsia="es-CO"/>
        </w:rPr>
      </w:pPr>
    </w:p>
    <w:p w:rsidR="00A870A7" w:rsidP="009854B3" w:rsidRDefault="00A870A7" w14:paraId="14994C9E" w14:textId="77777777">
      <w:pPr>
        <w:pStyle w:val="Prrafodelista"/>
        <w:ind w:left="-426"/>
        <w:jc w:val="center"/>
        <w:rPr>
          <w:noProof/>
          <w:lang w:eastAsia="es-CO"/>
        </w:rPr>
      </w:pPr>
    </w:p>
    <w:p w:rsidR="00A870A7" w:rsidP="009854B3" w:rsidRDefault="00A870A7" w14:paraId="581CF694" w14:textId="77777777">
      <w:pPr>
        <w:pStyle w:val="Prrafodelista"/>
        <w:ind w:left="-426"/>
        <w:jc w:val="center"/>
        <w:rPr>
          <w:noProof/>
          <w:lang w:eastAsia="es-CO"/>
        </w:rPr>
      </w:pPr>
    </w:p>
    <w:p w:rsidR="00A870A7" w:rsidP="009854B3" w:rsidRDefault="00A870A7" w14:paraId="6A2C79E8" w14:textId="77777777">
      <w:pPr>
        <w:pStyle w:val="Prrafodelista"/>
        <w:ind w:left="-426"/>
        <w:jc w:val="center"/>
        <w:rPr>
          <w:noProof/>
          <w:lang w:eastAsia="es-CO"/>
        </w:rPr>
      </w:pPr>
    </w:p>
    <w:p w:rsidR="00A870A7" w:rsidP="009854B3" w:rsidRDefault="00A870A7" w14:paraId="474DB9EF" w14:textId="77777777">
      <w:pPr>
        <w:pStyle w:val="Prrafodelista"/>
        <w:ind w:left="-426"/>
        <w:jc w:val="center"/>
      </w:pPr>
    </w:p>
    <w:p w:rsidR="00FF6C26" w:rsidP="00B91FE0" w:rsidRDefault="00FF6C26" w14:paraId="0BE2DAF2" w14:textId="77777777">
      <w:pPr>
        <w:ind w:left="284"/>
        <w:jc w:val="center"/>
        <w:rPr>
          <w:b/>
          <w:sz w:val="20"/>
          <w:highlight w:val="yellow"/>
        </w:rPr>
      </w:pPr>
    </w:p>
    <w:p w:rsidR="00C20038" w:rsidP="00240FC7" w:rsidRDefault="00885DD3" w14:paraId="18F63694" w14:textId="77777777">
      <w:pPr>
        <w:pStyle w:val="Descripcin1"/>
        <w:jc w:val="center"/>
      </w:pPr>
      <w:bookmarkStart w:name="_Toc466976612" w:id="82"/>
      <w:r>
        <w:t>Figura 3</w:t>
      </w:r>
      <w:r w:rsidRPr="00240FC7" w:rsidR="004E149E">
        <w:t>.4</w:t>
      </w:r>
      <w:r w:rsidRPr="00240FC7" w:rsidR="00070286">
        <w:t xml:space="preserve"> </w:t>
      </w:r>
      <w:r w:rsidR="00A870A7">
        <w:t xml:space="preserve">Descripción </w:t>
      </w:r>
      <w:r w:rsidRPr="00240FC7" w:rsidR="00070286">
        <w:t>Diagrama de arquitectura de alto nivel.</w:t>
      </w:r>
      <w:r w:rsidRPr="00240FC7" w:rsidR="009D0FE3">
        <w:t xml:space="preserve"> </w:t>
      </w:r>
      <w:r w:rsidRPr="00240FC7" w:rsidR="00D27CCE">
        <w:t>UML</w:t>
      </w:r>
      <w:bookmarkEnd w:id="82"/>
    </w:p>
    <w:p w:rsidR="00C20038" w:rsidP="006C2E64" w:rsidRDefault="00C20038" w14:paraId="38989C3D" w14:textId="77777777">
      <w:pPr>
        <w:pStyle w:val="Prrafodelista"/>
        <w:ind w:left="792"/>
      </w:pPr>
    </w:p>
    <w:p w:rsidR="000F1C2D" w:rsidP="006C2E64" w:rsidRDefault="000F1C2D" w14:paraId="51AEAD25" w14:textId="77777777">
      <w:pPr>
        <w:pStyle w:val="Prrafodelista"/>
        <w:ind w:left="792"/>
      </w:pPr>
    </w:p>
    <w:p w:rsidR="000F1C2D" w:rsidP="000F1C2D" w:rsidRDefault="000F1C2D" w14:paraId="35354E3E" w14:textId="77777777">
      <w:pPr>
        <w:pStyle w:val="Prrafodelista"/>
        <w:ind w:left="284"/>
        <w:jc w:val="both"/>
      </w:pPr>
      <w:r>
        <w:t>Explicación del diagrama diseñado.</w:t>
      </w:r>
    </w:p>
    <w:p w:rsidR="000F1C2D" w:rsidP="000F1C2D" w:rsidRDefault="000F1C2D" w14:paraId="59076648" w14:textId="77777777">
      <w:pPr>
        <w:pStyle w:val="Prrafodelista"/>
        <w:ind w:left="284"/>
        <w:jc w:val="both"/>
      </w:pPr>
    </w:p>
    <w:p w:rsidR="000F1C2D" w:rsidP="000F1C2D" w:rsidRDefault="000F1C2D" w14:paraId="0BEBB61F" w14:textId="77777777">
      <w:pPr>
        <w:pStyle w:val="Prrafodelista"/>
        <w:ind w:left="284"/>
        <w:jc w:val="both"/>
      </w:pPr>
    </w:p>
    <w:p w:rsidR="000F1C2D" w:rsidP="000F1C2D" w:rsidRDefault="000F1C2D" w14:paraId="6CB66E31" w14:textId="77777777">
      <w:pPr>
        <w:pStyle w:val="Prrafodelista"/>
        <w:ind w:left="284"/>
        <w:jc w:val="both"/>
      </w:pPr>
    </w:p>
    <w:p w:rsidR="000F1C2D" w:rsidP="000F1C2D" w:rsidRDefault="000F1C2D" w14:paraId="2DAE5114" w14:textId="77777777">
      <w:pPr>
        <w:pStyle w:val="Prrafodelista"/>
        <w:ind w:left="284"/>
        <w:jc w:val="both"/>
      </w:pPr>
    </w:p>
    <w:p w:rsidR="000F1C2D" w:rsidP="000F1C2D" w:rsidRDefault="000F1C2D" w14:paraId="136928BC" w14:textId="77777777">
      <w:pPr>
        <w:pStyle w:val="Prrafodelista"/>
        <w:ind w:left="284"/>
        <w:jc w:val="both"/>
      </w:pPr>
    </w:p>
    <w:p w:rsidR="000F1C2D" w:rsidP="000F1C2D" w:rsidRDefault="000F1C2D" w14:paraId="444C7E2D" w14:textId="77777777">
      <w:pPr>
        <w:pStyle w:val="Prrafodelista"/>
        <w:ind w:left="284"/>
        <w:jc w:val="both"/>
      </w:pPr>
    </w:p>
    <w:p w:rsidR="000F1C2D" w:rsidP="000F1C2D" w:rsidRDefault="000F1C2D" w14:paraId="459161EF" w14:textId="77777777">
      <w:pPr>
        <w:pStyle w:val="Prrafodelista"/>
        <w:ind w:left="284"/>
        <w:jc w:val="both"/>
      </w:pPr>
    </w:p>
    <w:p w:rsidR="000F1C2D" w:rsidP="000F1C2D" w:rsidRDefault="000F1C2D" w14:paraId="7566E2A4" w14:textId="77777777">
      <w:pPr>
        <w:pStyle w:val="Prrafodelista"/>
        <w:ind w:left="284"/>
        <w:jc w:val="both"/>
      </w:pPr>
    </w:p>
    <w:p w:rsidR="000F1C2D" w:rsidP="000F1C2D" w:rsidRDefault="000F1C2D" w14:paraId="07119F19" w14:textId="77777777">
      <w:pPr>
        <w:pStyle w:val="Prrafodelista"/>
        <w:ind w:left="284"/>
        <w:jc w:val="both"/>
      </w:pPr>
    </w:p>
    <w:p w:rsidR="000F1C2D" w:rsidP="000F1C2D" w:rsidRDefault="000F1C2D" w14:paraId="4A113CC0" w14:textId="77777777">
      <w:pPr>
        <w:pStyle w:val="Prrafodelista"/>
        <w:ind w:left="284"/>
        <w:jc w:val="both"/>
      </w:pPr>
    </w:p>
    <w:p w:rsidR="000F1C2D" w:rsidP="000F1C2D" w:rsidRDefault="000F1C2D" w14:paraId="12547435" w14:textId="77777777">
      <w:pPr>
        <w:pStyle w:val="Prrafodelista"/>
        <w:ind w:left="284"/>
        <w:jc w:val="both"/>
      </w:pPr>
    </w:p>
    <w:p w:rsidR="000F1C2D" w:rsidP="000F1C2D" w:rsidRDefault="000F1C2D" w14:paraId="4CFAE2A8" w14:textId="77777777">
      <w:pPr>
        <w:pStyle w:val="Prrafodelista"/>
        <w:ind w:left="284"/>
        <w:jc w:val="both"/>
      </w:pPr>
    </w:p>
    <w:p w:rsidR="000F1C2D" w:rsidP="000F1C2D" w:rsidRDefault="000F1C2D" w14:paraId="4FD612DC" w14:textId="77777777">
      <w:pPr>
        <w:pStyle w:val="Prrafodelista"/>
        <w:ind w:left="284"/>
        <w:jc w:val="both"/>
      </w:pPr>
    </w:p>
    <w:p w:rsidR="000F1C2D" w:rsidP="000F1C2D" w:rsidRDefault="000F1C2D" w14:paraId="629E54DE" w14:textId="77777777">
      <w:pPr>
        <w:pStyle w:val="Prrafodelista"/>
        <w:ind w:left="284"/>
        <w:jc w:val="both"/>
      </w:pPr>
    </w:p>
    <w:p w:rsidR="000F1C2D" w:rsidP="000F1C2D" w:rsidRDefault="000F1C2D" w14:paraId="6F2AA568" w14:textId="77777777">
      <w:pPr>
        <w:pStyle w:val="Prrafodelista"/>
        <w:ind w:left="284"/>
        <w:jc w:val="both"/>
      </w:pPr>
    </w:p>
    <w:p w:rsidR="000F1C2D" w:rsidP="000F1C2D" w:rsidRDefault="000F1C2D" w14:paraId="5218820A" w14:textId="77777777">
      <w:pPr>
        <w:pStyle w:val="Prrafodelista"/>
        <w:ind w:left="284"/>
        <w:jc w:val="both"/>
      </w:pPr>
    </w:p>
    <w:p w:rsidR="000F1C2D" w:rsidP="000F1C2D" w:rsidRDefault="000F1C2D" w14:paraId="11418BD5" w14:textId="77777777">
      <w:pPr>
        <w:pStyle w:val="Prrafodelista"/>
        <w:ind w:left="284"/>
        <w:jc w:val="both"/>
      </w:pPr>
    </w:p>
    <w:p w:rsidR="000F1C2D" w:rsidP="000F1C2D" w:rsidRDefault="000F1C2D" w14:paraId="1A9E27D3" w14:textId="77777777">
      <w:pPr>
        <w:pStyle w:val="Prrafodelista"/>
        <w:ind w:left="284"/>
        <w:jc w:val="both"/>
      </w:pPr>
    </w:p>
    <w:p w:rsidR="000F1C2D" w:rsidP="000F1C2D" w:rsidRDefault="000F1C2D" w14:paraId="406A7B08" w14:textId="77777777">
      <w:pPr>
        <w:pStyle w:val="Prrafodelista"/>
        <w:ind w:left="284"/>
        <w:jc w:val="both"/>
      </w:pPr>
    </w:p>
    <w:p w:rsidR="000F1C2D" w:rsidP="000F1C2D" w:rsidRDefault="000F1C2D" w14:paraId="4FFEB048" w14:textId="77777777">
      <w:pPr>
        <w:pStyle w:val="Prrafodelista"/>
        <w:ind w:left="284"/>
        <w:jc w:val="both"/>
      </w:pPr>
    </w:p>
    <w:p w:rsidR="000F1C2D" w:rsidP="000F1C2D" w:rsidRDefault="000F1C2D" w14:paraId="78BD93D8" w14:textId="77777777">
      <w:pPr>
        <w:pStyle w:val="Prrafodelista"/>
        <w:ind w:left="284"/>
        <w:jc w:val="both"/>
      </w:pPr>
    </w:p>
    <w:p w:rsidR="00655786" w:rsidP="000F1C2D" w:rsidRDefault="000F1C2D" w14:paraId="1BDDAF92" w14:textId="77777777">
      <w:pPr>
        <w:pStyle w:val="Prrafodelista"/>
        <w:ind w:left="284"/>
        <w:jc w:val="both"/>
      </w:pPr>
      <w:r>
        <w:t xml:space="preserve"> </w:t>
      </w:r>
    </w:p>
    <w:p w:rsidR="00655786" w:rsidP="00384255" w:rsidRDefault="00655786" w14:paraId="22A52F4F" w14:textId="77777777">
      <w:pPr>
        <w:pStyle w:val="Prrafodelista"/>
        <w:ind w:left="792"/>
        <w:jc w:val="both"/>
      </w:pPr>
    </w:p>
    <w:p w:rsidR="00C20038" w:rsidP="00652773" w:rsidRDefault="00C20038" w14:paraId="3614B72D" w14:textId="77777777">
      <w:pPr>
        <w:pStyle w:val="Ttulo3"/>
        <w:numPr>
          <w:ilvl w:val="2"/>
          <w:numId w:val="42"/>
        </w:numPr>
        <w:ind w:left="993"/>
      </w:pPr>
      <w:bookmarkStart w:name="_Toc31720800" w:id="83"/>
      <w:r>
        <w:t>Vista de Procesos</w:t>
      </w:r>
      <w:r w:rsidRPr="0084043C">
        <w:t>.</w:t>
      </w:r>
      <w:bookmarkEnd w:id="83"/>
    </w:p>
    <w:p w:rsidR="006D4FC9" w:rsidP="002C023E" w:rsidRDefault="006D4FC9" w14:paraId="53C40C24" w14:textId="77777777"/>
    <w:p w:rsidR="002C023E" w:rsidP="002C023E" w:rsidRDefault="002C023E" w14:paraId="2312B645" w14:textId="77777777"/>
    <w:p w:rsidR="00655786" w:rsidP="00E022BA" w:rsidRDefault="00655786" w14:paraId="1FE72BD7" w14:textId="77777777">
      <w:pPr>
        <w:pStyle w:val="Prrafodelista"/>
        <w:ind w:left="792"/>
      </w:pPr>
    </w:p>
    <w:p w:rsidRPr="00BF08D0" w:rsidR="004138F6" w:rsidP="00652773" w:rsidRDefault="00C504E8" w14:paraId="0289A87B" w14:textId="77777777">
      <w:pPr>
        <w:pStyle w:val="Ttulo3"/>
        <w:numPr>
          <w:ilvl w:val="2"/>
          <w:numId w:val="42"/>
        </w:numPr>
        <w:ind w:left="993"/>
      </w:pPr>
      <w:bookmarkStart w:name="_Toc31720801" w:id="84"/>
      <w:r w:rsidRPr="00BF08D0">
        <w:t xml:space="preserve">Vista </w:t>
      </w:r>
      <w:r w:rsidRPr="00BF08D0" w:rsidR="00C72AC9">
        <w:t>Lógica</w:t>
      </w:r>
      <w:r w:rsidRPr="00BF08D0" w:rsidR="00C20038">
        <w:t>.</w:t>
      </w:r>
      <w:bookmarkEnd w:id="84"/>
    </w:p>
    <w:p w:rsidR="00FF6C26" w:rsidP="00FF6C26" w:rsidRDefault="00FF6C26" w14:paraId="76113432" w14:textId="77777777">
      <w:pPr>
        <w:pStyle w:val="Prrafodelista"/>
        <w:ind w:left="284"/>
        <w:rPr>
          <w:b/>
        </w:rPr>
      </w:pPr>
    </w:p>
    <w:p w:rsidR="00AA2335" w:rsidP="00E75D85" w:rsidRDefault="00AA2335" w14:paraId="0D0C673E" w14:textId="77777777">
      <w:pPr>
        <w:rPr>
          <w:b/>
          <w:sz w:val="20"/>
        </w:rPr>
      </w:pPr>
    </w:p>
    <w:p w:rsidR="00AA2335" w:rsidP="00E75D85" w:rsidRDefault="00AA2335" w14:paraId="2FE1707E" w14:textId="77777777">
      <w:pPr>
        <w:rPr>
          <w:b/>
          <w:sz w:val="20"/>
        </w:rPr>
      </w:pPr>
    </w:p>
    <w:p w:rsidRPr="00064E74" w:rsidR="00E3422E" w:rsidP="00652773" w:rsidRDefault="00C20038" w14:paraId="76A569BC" w14:textId="77777777">
      <w:pPr>
        <w:pStyle w:val="Ttulo3"/>
        <w:numPr>
          <w:ilvl w:val="2"/>
          <w:numId w:val="42"/>
        </w:numPr>
        <w:ind w:left="993"/>
      </w:pPr>
      <w:bookmarkStart w:name="_Toc31720802" w:id="85"/>
      <w:r w:rsidRPr="00064E74">
        <w:t>Vista</w:t>
      </w:r>
      <w:r w:rsidRPr="00064E74" w:rsidR="00055969">
        <w:t>s</w:t>
      </w:r>
      <w:r w:rsidRPr="00064E74">
        <w:t xml:space="preserve"> de </w:t>
      </w:r>
      <w:r w:rsidRPr="00064E74" w:rsidR="00C504E8">
        <w:t>Desarrollo</w:t>
      </w:r>
      <w:r w:rsidRPr="00064E74">
        <w:t>.</w:t>
      </w:r>
      <w:bookmarkEnd w:id="85"/>
    </w:p>
    <w:p w:rsidR="00DD0A0A" w:rsidP="0052064D" w:rsidRDefault="00DD0A0A" w14:paraId="42D65AF1" w14:textId="77777777">
      <w:pPr>
        <w:pStyle w:val="Prrafodelista"/>
        <w:ind w:left="792"/>
      </w:pPr>
    </w:p>
    <w:p w:rsidR="00DD0A0A" w:rsidP="0052064D" w:rsidRDefault="00DD0A0A" w14:paraId="346B9CF4" w14:textId="77777777">
      <w:pPr>
        <w:pStyle w:val="Prrafodelista"/>
        <w:ind w:left="792"/>
      </w:pPr>
    </w:p>
    <w:p w:rsidR="00275A16" w:rsidP="0052064D" w:rsidRDefault="00275A16" w14:paraId="1F710878" w14:textId="77777777">
      <w:pPr>
        <w:pStyle w:val="Prrafodelista"/>
        <w:ind w:left="792"/>
      </w:pPr>
    </w:p>
    <w:p w:rsidRPr="0052064D" w:rsidR="0052064D" w:rsidP="00652773" w:rsidRDefault="0052064D" w14:paraId="4E5EB68A" w14:textId="77777777">
      <w:pPr>
        <w:pStyle w:val="Ttulo3"/>
        <w:numPr>
          <w:ilvl w:val="1"/>
          <w:numId w:val="42"/>
        </w:numPr>
        <w:ind w:left="709" w:hanging="425"/>
      </w:pPr>
      <w:bookmarkStart w:name="_Toc31720803" w:id="86"/>
      <w:r>
        <w:t>Patrones de Diseño Utilizados</w:t>
      </w:r>
      <w:bookmarkEnd w:id="86"/>
    </w:p>
    <w:p w:rsidR="0052064D" w:rsidP="0052064D" w:rsidRDefault="0052064D" w14:paraId="228DA8E5" w14:textId="77777777">
      <w:pPr>
        <w:ind w:left="708"/>
        <w:jc w:val="both"/>
        <w:rPr>
          <w:b/>
        </w:rPr>
      </w:pPr>
      <w:r>
        <w:rPr>
          <w:b/>
        </w:rPr>
        <w:tab/>
      </w:r>
    </w:p>
    <w:p w:rsidR="0052064D" w:rsidP="00850379" w:rsidRDefault="0052064D" w14:paraId="2F952E16" w14:textId="77777777">
      <w:pPr>
        <w:pStyle w:val="Prrafodelista"/>
        <w:ind w:left="284"/>
        <w:rPr>
          <w:b/>
        </w:rPr>
      </w:pPr>
    </w:p>
    <w:p w:rsidR="00903091" w:rsidP="00652773" w:rsidRDefault="0052064D" w14:paraId="0915D41E" w14:textId="77777777">
      <w:pPr>
        <w:pStyle w:val="Ttulo3"/>
        <w:numPr>
          <w:ilvl w:val="1"/>
          <w:numId w:val="42"/>
        </w:numPr>
        <w:ind w:left="709" w:hanging="425"/>
      </w:pPr>
      <w:bookmarkStart w:name="_Toc31720804" w:id="87"/>
      <w:r w:rsidRPr="00903091">
        <w:t>Justificación de Diseño</w:t>
      </w:r>
      <w:bookmarkEnd w:id="87"/>
    </w:p>
    <w:p w:rsidR="00730898" w:rsidP="00850379" w:rsidRDefault="00730898" w14:paraId="25773960" w14:textId="77777777">
      <w:pPr>
        <w:pStyle w:val="Prrafodelista"/>
        <w:ind w:left="284"/>
        <w:rPr>
          <w:b/>
        </w:rPr>
      </w:pPr>
    </w:p>
    <w:p w:rsidRPr="000F1C2D" w:rsidR="000F1C2D" w:rsidP="00850379" w:rsidRDefault="000F1C2D" w14:paraId="69E0CD5F" w14:textId="77777777">
      <w:pPr>
        <w:pStyle w:val="Prrafodelista"/>
        <w:ind w:left="284"/>
      </w:pPr>
      <w:r>
        <w:t>Justificación de cómo el diseño propuesto satisface los atributos de calidad identificados</w:t>
      </w:r>
    </w:p>
    <w:p w:rsidR="000F1C2D" w:rsidP="00850379" w:rsidRDefault="000F1C2D" w14:paraId="7033A9DF" w14:textId="77777777">
      <w:pPr>
        <w:pStyle w:val="Prrafodelista"/>
        <w:ind w:left="284"/>
        <w:rPr>
          <w:b/>
        </w:rPr>
      </w:pPr>
    </w:p>
    <w:p w:rsidR="00676F94" w:rsidP="00850379" w:rsidRDefault="000F1C2D" w14:paraId="0908D397" w14:textId="48C176E6">
      <w:pPr>
        <w:pStyle w:val="Prrafodelista"/>
        <w:ind w:left="284"/>
        <w:jc w:val="both"/>
      </w:pPr>
      <w:r>
        <w:t xml:space="preserve">Relacionar </w:t>
      </w:r>
      <w:r w:rsidR="00250522">
        <w:t>los patrones</w:t>
      </w:r>
      <w:r w:rsidR="00676F94">
        <w:t xml:space="preserve"> y componentes identificados durante el diseño de la arquitectura y que permiten cumplir con los requisitos de calidad son:</w:t>
      </w:r>
    </w:p>
    <w:p w:rsidR="00676F94" w:rsidP="00850379" w:rsidRDefault="00676F94" w14:paraId="32A9F9D5" w14:textId="77777777">
      <w:pPr>
        <w:pStyle w:val="Prrafodelista"/>
        <w:ind w:left="284"/>
        <w:jc w:val="both"/>
      </w:pPr>
    </w:p>
    <w:p w:rsidR="00211435" w:rsidP="009B2B92" w:rsidRDefault="00211435" w14:paraId="3DE24023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2BC35DCD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00F24836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69C8DEB6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5A14D491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6C2BABEB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626F5021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6361E245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3D325A91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4FC93CEC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7633182D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21336C83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4CD6A24C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611D2D1A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37582313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4B466791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67001372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08F6DA3A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011EA66F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0FE3AF1E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2CC1CD9E" w14:textId="77777777">
      <w:pPr>
        <w:pStyle w:val="Prrafodelista"/>
        <w:ind w:left="794"/>
        <w:jc w:val="both"/>
        <w:rPr>
          <w:rStyle w:val="Ttulo3Car"/>
        </w:rPr>
      </w:pPr>
    </w:p>
    <w:p w:rsidR="000F1C2D" w:rsidP="009B2B92" w:rsidRDefault="000F1C2D" w14:paraId="21FA02D3" w14:textId="77777777">
      <w:pPr>
        <w:pStyle w:val="Prrafodelista"/>
        <w:ind w:left="794"/>
        <w:jc w:val="both"/>
      </w:pPr>
    </w:p>
    <w:p w:rsidRPr="001C4451" w:rsidR="00B941AA" w:rsidP="00652773" w:rsidRDefault="00B941AA" w14:paraId="0F4B2160" w14:textId="77777777">
      <w:pPr>
        <w:pStyle w:val="Ttulo3"/>
        <w:numPr>
          <w:ilvl w:val="1"/>
          <w:numId w:val="42"/>
        </w:numPr>
        <w:spacing w:after="0"/>
        <w:ind w:left="567" w:hanging="425"/>
        <w:contextualSpacing/>
      </w:pPr>
      <w:bookmarkStart w:name="_Toc31720805" w:id="88"/>
      <w:r w:rsidRPr="001C4451">
        <w:t>Desarrollo</w:t>
      </w:r>
      <w:bookmarkEnd w:id="88"/>
    </w:p>
    <w:p w:rsidR="00536A53" w:rsidP="00652773" w:rsidRDefault="00E65372" w14:paraId="504C0AFF" w14:textId="77777777">
      <w:pPr>
        <w:pStyle w:val="Ttulo3"/>
        <w:numPr>
          <w:ilvl w:val="2"/>
          <w:numId w:val="42"/>
        </w:numPr>
        <w:spacing w:after="0"/>
        <w:ind w:left="851" w:hanging="567"/>
        <w:contextualSpacing/>
      </w:pPr>
      <w:bookmarkStart w:name="_Toc31720806" w:id="89"/>
      <w:r>
        <w:t>Tecnologías</w:t>
      </w:r>
      <w:r w:rsidR="00536A53">
        <w:t xml:space="preserve"> utilizadas</w:t>
      </w:r>
      <w:bookmarkEnd w:id="89"/>
    </w:p>
    <w:p w:rsidRPr="002F105E" w:rsidR="00460DDB" w:rsidP="000F1C2D" w:rsidRDefault="002F105E" w14:paraId="104EB3CA" w14:textId="77777777">
      <w:pPr>
        <w:pStyle w:val="Prrafodelista"/>
        <w:numPr>
          <w:ilvl w:val="0"/>
          <w:numId w:val="4"/>
        </w:numPr>
        <w:ind w:left="709"/>
        <w:jc w:val="both"/>
        <w:rPr>
          <w:b/>
        </w:rPr>
      </w:pPr>
      <w:r>
        <w:rPr>
          <w:b/>
        </w:rPr>
        <w:t>Tecnología</w:t>
      </w:r>
      <w:r w:rsidRPr="009F4201" w:rsidR="00460DDB">
        <w:rPr>
          <w:b/>
        </w:rPr>
        <w:t xml:space="preserve">: </w:t>
      </w:r>
      <w:r w:rsidR="000F1C2D">
        <w:t>Descripción de la tecnología, incluir referencia</w:t>
      </w:r>
      <w:r w:rsidR="000C497E">
        <w:t xml:space="preserve"> </w:t>
      </w:r>
      <w:r w:rsidRPr="000C497E" w:rsidR="000C497E">
        <w:t>(</w:t>
      </w:r>
      <w:r w:rsidR="000F1C2D">
        <w:t>Tecnología</w:t>
      </w:r>
      <w:r w:rsidRPr="000C497E" w:rsidR="000C497E">
        <w:t xml:space="preserve">, </w:t>
      </w:r>
      <w:r w:rsidR="000F1C2D">
        <w:t>Fecha</w:t>
      </w:r>
      <w:r w:rsidRPr="000C497E" w:rsidR="000C497E">
        <w:t>)</w:t>
      </w:r>
      <w:r w:rsidRPr="009F4201" w:rsidR="00460DDB">
        <w:t>.</w:t>
      </w:r>
    </w:p>
    <w:p w:rsidR="00E3029E" w:rsidP="00835EE4" w:rsidRDefault="00E3029E" w14:paraId="365411C4" w14:textId="77777777">
      <w:pPr>
        <w:ind w:left="709"/>
        <w:contextualSpacing/>
        <w:jc w:val="both"/>
      </w:pPr>
    </w:p>
    <w:p w:rsidR="00E3029E" w:rsidP="00652773" w:rsidRDefault="00E3029E" w14:paraId="523A6DAF" w14:textId="77777777">
      <w:pPr>
        <w:pStyle w:val="Ttulo3"/>
        <w:numPr>
          <w:ilvl w:val="2"/>
          <w:numId w:val="42"/>
        </w:numPr>
        <w:ind w:left="993"/>
      </w:pPr>
      <w:bookmarkStart w:name="_Toc31720807" w:id="90"/>
      <w:r w:rsidRPr="00E3029E">
        <w:t>Tecnologías utilizadas</w:t>
      </w:r>
      <w:r>
        <w:t xml:space="preserve"> y su Relación con los Atributos de Calidad</w:t>
      </w:r>
      <w:r w:rsidRPr="00E3029E">
        <w:t>.</w:t>
      </w:r>
      <w:bookmarkEnd w:id="90"/>
    </w:p>
    <w:p w:rsidRPr="002F105E" w:rsidR="002F105E" w:rsidP="002F105E" w:rsidRDefault="002F105E" w14:paraId="268EB87B" w14:textId="77777777">
      <w:pPr>
        <w:ind w:left="273"/>
        <w:contextualSpacing/>
        <w:jc w:val="both"/>
      </w:pPr>
      <w:r w:rsidRPr="002F105E">
        <w:t>Relacionar</w:t>
      </w:r>
      <w:r>
        <w:t xml:space="preserve"> los atributos de calidad con las tecnologías implementadas, definiendo cual es el aporte al producto desarrollado.</w:t>
      </w:r>
    </w:p>
    <w:p w:rsidR="002F105E" w:rsidP="002F105E" w:rsidRDefault="002F105E" w14:paraId="4C47FB5C" w14:textId="77777777">
      <w:pPr>
        <w:ind w:left="273"/>
        <w:contextualSpacing/>
        <w:jc w:val="both"/>
        <w:rPr>
          <w:b/>
        </w:rPr>
      </w:pPr>
    </w:p>
    <w:p w:rsidR="00816C66" w:rsidP="00835EE4" w:rsidRDefault="00816C66" w14:paraId="0082C680" w14:textId="77777777">
      <w:pPr>
        <w:ind w:left="709"/>
        <w:contextualSpacing/>
        <w:jc w:val="both"/>
        <w:rPr>
          <w:b/>
        </w:rPr>
      </w:pPr>
    </w:p>
    <w:p w:rsidR="00816C66" w:rsidP="00C17939" w:rsidRDefault="00816C66" w14:paraId="3405DA51" w14:textId="77777777">
      <w:pPr>
        <w:contextualSpacing/>
        <w:jc w:val="both"/>
        <w:rPr>
          <w:b/>
        </w:rPr>
      </w:pPr>
    </w:p>
    <w:p w:rsidR="00816C66" w:rsidP="00652773" w:rsidRDefault="00807987" w14:paraId="5F9529A5" w14:textId="77777777">
      <w:pPr>
        <w:pStyle w:val="Ttulo3"/>
        <w:numPr>
          <w:ilvl w:val="1"/>
          <w:numId w:val="42"/>
        </w:numPr>
        <w:ind w:left="709" w:hanging="425"/>
      </w:pPr>
      <w:bookmarkStart w:name="_Toc31720808" w:id="91"/>
      <w:r w:rsidRPr="00027E83">
        <w:t>Prototipos del Software</w:t>
      </w:r>
      <w:bookmarkEnd w:id="91"/>
    </w:p>
    <w:p w:rsidR="002F105E" w:rsidP="00FD315C" w:rsidRDefault="002F105E" w14:paraId="786B8A93" w14:textId="77777777">
      <w:pPr>
        <w:ind w:left="284"/>
        <w:jc w:val="both"/>
      </w:pPr>
      <w:r>
        <w:t>Incluir evidencias del software desarrollado en cada una de sus fases, para evidenciar su evolución</w:t>
      </w:r>
    </w:p>
    <w:p w:rsidR="002F105E" w:rsidP="00FD315C" w:rsidRDefault="002F105E" w14:paraId="50B013A6" w14:textId="77777777">
      <w:pPr>
        <w:ind w:left="284"/>
        <w:jc w:val="both"/>
      </w:pPr>
    </w:p>
    <w:p w:rsidR="005307E9" w:rsidP="002B4048" w:rsidRDefault="002F105E" w14:paraId="0DEEB707" w14:textId="77777777">
      <w:pPr>
        <w:pStyle w:val="Prrafodelista"/>
        <w:jc w:val="both"/>
        <w:rPr>
          <w:b/>
        </w:rPr>
      </w:pPr>
      <w:r>
        <w:rPr>
          <w:b/>
        </w:rPr>
        <w:t>Ej</w:t>
      </w:r>
      <w:r w:rsidR="008B6745">
        <w:rPr>
          <w:b/>
        </w:rPr>
        <w:t>e</w:t>
      </w:r>
      <w:r>
        <w:rPr>
          <w:b/>
        </w:rPr>
        <w:t>m</w:t>
      </w:r>
      <w:r w:rsidR="008B6745">
        <w:rPr>
          <w:b/>
        </w:rPr>
        <w:t>plo</w:t>
      </w:r>
    </w:p>
    <w:p w:rsidR="005307E9" w:rsidP="002B4048" w:rsidRDefault="005307E9" w14:paraId="19F0345A" w14:textId="77777777">
      <w:pPr>
        <w:pStyle w:val="Prrafodelista"/>
        <w:jc w:val="both"/>
        <w:rPr>
          <w:b/>
        </w:rPr>
      </w:pPr>
    </w:p>
    <w:p w:rsidR="007A58ED" w:rsidP="00652773" w:rsidRDefault="00DC4B19" w14:paraId="2F152C00" w14:textId="77777777">
      <w:pPr>
        <w:pStyle w:val="Ttulo3"/>
        <w:numPr>
          <w:ilvl w:val="2"/>
          <w:numId w:val="42"/>
        </w:numPr>
        <w:ind w:left="993"/>
      </w:pPr>
      <w:bookmarkStart w:name="_Toc31720809" w:id="92"/>
      <w:r w:rsidRPr="002B3833">
        <w:t>Desarrollo de prototipos Versión 1.0</w:t>
      </w:r>
      <w:r w:rsidRPr="002B3833" w:rsidR="00086CE2">
        <w:t xml:space="preserve"> (Iteración</w:t>
      </w:r>
      <w:r w:rsidR="005307E9">
        <w:t xml:space="preserve"> No 1</w:t>
      </w:r>
      <w:r w:rsidRPr="002B3833" w:rsidR="00086CE2">
        <w:t>)</w:t>
      </w:r>
      <w:bookmarkEnd w:id="92"/>
    </w:p>
    <w:tbl>
      <w:tblPr>
        <w:tblStyle w:val="Tablaconcuadrcula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6521"/>
      </w:tblGrid>
      <w:tr w:rsidR="000C25BC" w:rsidTr="003B5BC5" w14:paraId="419168A7" w14:textId="77777777">
        <w:trPr>
          <w:trHeight w:val="1658"/>
        </w:trPr>
        <w:tc>
          <w:tcPr>
            <w:tcW w:w="8789" w:type="dxa"/>
            <w:gridSpan w:val="2"/>
          </w:tcPr>
          <w:p w:rsidR="000C25BC" w:rsidP="003B5BC5" w:rsidRDefault="000C25BC" w14:paraId="5A45C488" w14:textId="77777777">
            <w:pPr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60C9BF9D" wp14:editId="36C8C898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29210</wp:posOffset>
                      </wp:positionV>
                      <wp:extent cx="2867025" cy="238125"/>
                      <wp:effectExtent l="0" t="0" r="28575" b="28575"/>
                      <wp:wrapNone/>
                      <wp:docPr id="256" name="Rectángulo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70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B40216" w:rsidR="005F5991" w:rsidP="000C25BC" w:rsidRDefault="005F5991" w14:paraId="5C7B276D" w14:textId="7777777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40216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Iteración 1 - </w:t>
                                  </w:r>
                                  <w:r w:rsidRPr="00967FA4">
                                    <w:rPr>
                                      <w:color w:val="000000" w:themeColor="text1"/>
                                    </w:rPr>
                                    <w:t>Skecth No.1 - Portal usuarios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56" style="position:absolute;left:0;text-align:left;margin-left:27.7pt;margin-top:2.3pt;width:225.75pt;height:18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12]" strokecolor="black [3213]" strokeweight="1pt" w14:anchorId="60C9BF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">
                      <v:textbox>
                        <w:txbxContent>
                          <w:p w:rsidRPr="00B40216" w:rsidR="005F5991" w:rsidP="000C25BC" w:rsidRDefault="005F5991" w14:paraId="5C7B276D" w14:textId="777777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40216">
                              <w:rPr>
                                <w:b/>
                                <w:color w:val="000000" w:themeColor="text1"/>
                              </w:rPr>
                              <w:t xml:space="preserve">Iteración 1 - </w:t>
                            </w:r>
                            <w:r w:rsidRPr="00967FA4">
                              <w:rPr>
                                <w:color w:val="000000" w:themeColor="text1"/>
                              </w:rPr>
                              <w:t>Skecth No.1 - Portal usuarios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A58ED">
              <w:rPr>
                <w:noProof/>
                <w:lang w:eastAsia="es-CO"/>
              </w:rPr>
              <w:drawing>
                <wp:inline distT="0" distB="0" distL="0" distR="0" wp14:anchorId="4FC451E6" wp14:editId="3986C6DC">
                  <wp:extent cx="4876800" cy="33337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omeUsuarios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277"/>
                          <a:stretch/>
                        </pic:blipFill>
                        <pic:spPr bwMode="auto">
                          <a:xfrm>
                            <a:off x="0" y="0"/>
                            <a:ext cx="4878637" cy="3335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5BC" w:rsidTr="003B5BC5" w14:paraId="3F9F0DFD" w14:textId="77777777">
        <w:tc>
          <w:tcPr>
            <w:tcW w:w="2268" w:type="dxa"/>
            <w:tcBorders>
              <w:top w:val="single" w:color="auto" w:sz="4" w:space="0"/>
            </w:tcBorders>
          </w:tcPr>
          <w:p w:rsidRPr="0048274E" w:rsidR="000C25BC" w:rsidP="003B5BC5" w:rsidRDefault="000C25BC" w14:paraId="0268A0F1" w14:textId="77777777">
            <w:pPr>
              <w:contextualSpacing/>
              <w:rPr>
                <w:b/>
                <w:sz w:val="20"/>
              </w:rPr>
            </w:pPr>
            <w:r w:rsidRPr="0048274E">
              <w:rPr>
                <w:b/>
                <w:sz w:val="20"/>
              </w:rPr>
              <w:t>Escena que representa:</w:t>
            </w:r>
          </w:p>
        </w:tc>
        <w:tc>
          <w:tcPr>
            <w:tcW w:w="6521" w:type="dxa"/>
            <w:tcBorders>
              <w:top w:val="single" w:color="auto" w:sz="4" w:space="0"/>
            </w:tcBorders>
          </w:tcPr>
          <w:p w:rsidRPr="0048274E" w:rsidR="000C25BC" w:rsidP="003B5BC5" w:rsidRDefault="000C25BC" w14:paraId="02F301F7" w14:textId="77777777">
            <w:pPr>
              <w:contextualSpacing/>
              <w:rPr>
                <w:sz w:val="20"/>
              </w:rPr>
            </w:pPr>
            <w:proofErr w:type="spellStart"/>
            <w:r w:rsidRPr="0048274E">
              <w:rPr>
                <w:sz w:val="20"/>
              </w:rPr>
              <w:t>Dashboard</w:t>
            </w:r>
            <w:proofErr w:type="spellEnd"/>
            <w:r w:rsidRPr="0048274E">
              <w:rPr>
                <w:sz w:val="20"/>
              </w:rPr>
              <w:t xml:space="preserve"> o pantalla de inicio del usuario</w:t>
            </w:r>
            <w:r>
              <w:rPr>
                <w:sz w:val="20"/>
              </w:rPr>
              <w:t>.</w:t>
            </w:r>
          </w:p>
        </w:tc>
      </w:tr>
      <w:tr w:rsidR="000C25BC" w:rsidTr="003B5BC5" w14:paraId="258F13A6" w14:textId="77777777">
        <w:tc>
          <w:tcPr>
            <w:tcW w:w="2268" w:type="dxa"/>
          </w:tcPr>
          <w:p w:rsidRPr="0048274E" w:rsidR="000C25BC" w:rsidP="003B5BC5" w:rsidRDefault="000C25BC" w14:paraId="53E888A8" w14:textId="77777777">
            <w:pPr>
              <w:contextualSpacing/>
              <w:rPr>
                <w:b/>
                <w:sz w:val="20"/>
              </w:rPr>
            </w:pPr>
            <w:r w:rsidRPr="0048274E">
              <w:rPr>
                <w:b/>
                <w:sz w:val="20"/>
              </w:rPr>
              <w:t>Funcionalidades:</w:t>
            </w:r>
          </w:p>
        </w:tc>
        <w:tc>
          <w:tcPr>
            <w:tcW w:w="6521" w:type="dxa"/>
          </w:tcPr>
          <w:p w:rsidRPr="0048274E" w:rsidR="000C25BC" w:rsidP="003B5BC5" w:rsidRDefault="000C25BC" w14:paraId="1ACF80DB" w14:textId="77777777">
            <w:pPr>
              <w:contextualSpacing/>
              <w:rPr>
                <w:sz w:val="20"/>
              </w:rPr>
            </w:pPr>
            <w:r w:rsidRPr="0048274E">
              <w:rPr>
                <w:sz w:val="20"/>
              </w:rPr>
              <w:t>Visualización de contenidos más importantes asignados</w:t>
            </w:r>
            <w:r>
              <w:rPr>
                <w:sz w:val="20"/>
              </w:rPr>
              <w:t xml:space="preserve"> al rol.</w:t>
            </w:r>
          </w:p>
        </w:tc>
      </w:tr>
      <w:tr w:rsidR="000C25BC" w:rsidTr="003B5BC5" w14:paraId="63737450" w14:textId="77777777">
        <w:tc>
          <w:tcPr>
            <w:tcW w:w="2268" w:type="dxa"/>
          </w:tcPr>
          <w:p w:rsidRPr="0048274E" w:rsidR="000C25BC" w:rsidP="003B5BC5" w:rsidRDefault="000C25BC" w14:paraId="7CF182B8" w14:textId="77777777">
            <w:pPr>
              <w:contextualSpacing/>
              <w:rPr>
                <w:b/>
                <w:sz w:val="20"/>
              </w:rPr>
            </w:pPr>
            <w:r w:rsidRPr="0048274E">
              <w:rPr>
                <w:b/>
                <w:sz w:val="20"/>
              </w:rPr>
              <w:t>Tipo Usuario:</w:t>
            </w:r>
          </w:p>
        </w:tc>
        <w:tc>
          <w:tcPr>
            <w:tcW w:w="6521" w:type="dxa"/>
          </w:tcPr>
          <w:p w:rsidRPr="0048274E" w:rsidR="000C25BC" w:rsidP="003B5BC5" w:rsidRDefault="000C25BC" w14:paraId="5830CE9E" w14:textId="77777777">
            <w:pPr>
              <w:contextualSpacing/>
              <w:rPr>
                <w:sz w:val="20"/>
              </w:rPr>
            </w:pPr>
            <w:r w:rsidRPr="0048274E">
              <w:rPr>
                <w:sz w:val="20"/>
              </w:rPr>
              <w:t>Usuario de negocio</w:t>
            </w:r>
            <w:r>
              <w:rPr>
                <w:sz w:val="20"/>
              </w:rPr>
              <w:t>.</w:t>
            </w:r>
          </w:p>
        </w:tc>
      </w:tr>
    </w:tbl>
    <w:p w:rsidR="000C25BC" w:rsidP="00183832" w:rsidRDefault="000C25BC" w14:paraId="5F4216FF" w14:textId="77777777">
      <w:pPr>
        <w:ind w:left="709"/>
        <w:jc w:val="center"/>
      </w:pPr>
    </w:p>
    <w:p w:rsidR="002F105E" w:rsidP="00183832" w:rsidRDefault="002F105E" w14:paraId="05793119" w14:textId="77777777">
      <w:pPr>
        <w:ind w:left="709"/>
        <w:jc w:val="center"/>
      </w:pPr>
    </w:p>
    <w:p w:rsidR="002F105E" w:rsidP="00183832" w:rsidRDefault="002F105E" w14:paraId="155D343F" w14:textId="77777777">
      <w:pPr>
        <w:ind w:left="709"/>
        <w:jc w:val="center"/>
      </w:pPr>
    </w:p>
    <w:p w:rsidR="002F105E" w:rsidP="00183832" w:rsidRDefault="002F105E" w14:paraId="33AA1626" w14:textId="77777777">
      <w:pPr>
        <w:ind w:left="709"/>
        <w:jc w:val="center"/>
      </w:pPr>
    </w:p>
    <w:p w:rsidR="000C25BC" w:rsidP="00183832" w:rsidRDefault="000C25BC" w14:paraId="1F2091AA" w14:textId="77777777">
      <w:pPr>
        <w:ind w:left="709"/>
        <w:jc w:val="center"/>
      </w:pPr>
    </w:p>
    <w:p w:rsidR="000C25BC" w:rsidP="00183832" w:rsidRDefault="000C25BC" w14:paraId="3F80E2C7" w14:textId="77777777">
      <w:pPr>
        <w:ind w:left="709"/>
        <w:jc w:val="center"/>
      </w:pPr>
    </w:p>
    <w:p w:rsidR="000C25BC" w:rsidP="006C1BD3" w:rsidRDefault="000C25BC" w14:paraId="4E88B2BA" w14:textId="77777777"/>
    <w:p w:rsidRPr="004065D2" w:rsidR="00B941AA" w:rsidP="00652773" w:rsidRDefault="00B941AA" w14:paraId="6D3D5984" w14:textId="77777777">
      <w:pPr>
        <w:pStyle w:val="Ttulo3"/>
        <w:numPr>
          <w:ilvl w:val="1"/>
          <w:numId w:val="42"/>
        </w:numPr>
        <w:ind w:left="709" w:hanging="425"/>
      </w:pPr>
      <w:bookmarkStart w:name="_Toc31720810" w:id="93"/>
      <w:r w:rsidRPr="004065D2">
        <w:lastRenderedPageBreak/>
        <w:t>Pruebas</w:t>
      </w:r>
      <w:r w:rsidR="00812659">
        <w:t xml:space="preserve"> y Evaluación</w:t>
      </w:r>
      <w:r w:rsidRPr="004065D2" w:rsidR="008F2A90">
        <w:t xml:space="preserve"> de Software</w:t>
      </w:r>
      <w:bookmarkEnd w:id="93"/>
    </w:p>
    <w:p w:rsidR="00FE27A0" w:rsidP="00836711" w:rsidRDefault="002F105E" w14:paraId="65A015E3" w14:textId="77777777">
      <w:pPr>
        <w:pStyle w:val="Prrafodelista"/>
        <w:ind w:left="284"/>
        <w:jc w:val="both"/>
      </w:pPr>
      <w:r>
        <w:t>Describir el proceso de pruebas realizado, especificando técnicas y herramientas utilizadas.</w:t>
      </w:r>
    </w:p>
    <w:p w:rsidR="009B0B6F" w:rsidP="00D121B4" w:rsidRDefault="009B0B6F" w14:paraId="497485E6" w14:textId="77777777">
      <w:pPr>
        <w:pStyle w:val="Prrafodelista"/>
        <w:ind w:left="792"/>
        <w:jc w:val="both"/>
      </w:pPr>
    </w:p>
    <w:p w:rsidR="00B52DF6" w:rsidP="00D121B4" w:rsidRDefault="00B52DF6" w14:paraId="164199A1" w14:textId="77777777">
      <w:pPr>
        <w:pStyle w:val="Prrafodelista"/>
        <w:ind w:left="792"/>
        <w:jc w:val="both"/>
      </w:pPr>
    </w:p>
    <w:p w:rsidR="00195603" w:rsidP="00652773" w:rsidRDefault="009B0B6F" w14:paraId="6DAF7D7E" w14:textId="77777777">
      <w:pPr>
        <w:pStyle w:val="Ttulo3"/>
        <w:numPr>
          <w:ilvl w:val="2"/>
          <w:numId w:val="42"/>
        </w:numPr>
        <w:spacing w:after="0"/>
        <w:ind w:left="993"/>
        <w:contextualSpacing/>
      </w:pPr>
      <w:bookmarkStart w:name="_Toc31720811" w:id="94"/>
      <w:r w:rsidRPr="009B0B6F">
        <w:t>Casos de Prueba</w:t>
      </w:r>
      <w:bookmarkEnd w:id="94"/>
    </w:p>
    <w:p w:rsidR="00F51301" w:rsidP="002675A2" w:rsidRDefault="00464773" w14:paraId="006E39F9" w14:textId="77777777">
      <w:pPr>
        <w:ind w:left="284"/>
        <w:contextualSpacing/>
        <w:jc w:val="both"/>
      </w:pPr>
      <w:r>
        <w:t>Los casos de prueba especificados se describen de las Tablas del 3.5-3</w:t>
      </w:r>
      <w:r w:rsidR="00272352">
        <w:t>14</w:t>
      </w:r>
      <w:r>
        <w:t>.</w:t>
      </w:r>
    </w:p>
    <w:p w:rsidR="003F4DFC" w:rsidP="002675A2" w:rsidRDefault="003F4DFC" w14:paraId="1FB2A7DA" w14:textId="77777777">
      <w:pPr>
        <w:ind w:left="284"/>
        <w:contextualSpacing/>
        <w:jc w:val="both"/>
      </w:pPr>
    </w:p>
    <w:p w:rsidR="00227C84" w:rsidP="002675A2" w:rsidRDefault="00227C84" w14:paraId="23DE17FC" w14:textId="77777777">
      <w:pPr>
        <w:ind w:left="284"/>
        <w:contextualSpacing/>
        <w:jc w:val="both"/>
      </w:pPr>
      <w:r>
        <w:t>Ej</w:t>
      </w:r>
      <w:r w:rsidR="00010F36">
        <w:t>e</w:t>
      </w:r>
      <w:r>
        <w:t>m</w:t>
      </w:r>
      <w:r w:rsidR="00010F36">
        <w:t>plo</w:t>
      </w:r>
      <w:r w:rsidR="003F245E">
        <w:t xml:space="preserve"> de plantilla para especificación de casos de prueba</w:t>
      </w:r>
    </w:p>
    <w:p w:rsidRPr="00FB4E3D" w:rsidR="003F245E" w:rsidP="002675A2" w:rsidRDefault="003F245E" w14:paraId="1A4AEFF6" w14:textId="77777777">
      <w:pPr>
        <w:ind w:left="284"/>
        <w:contextualSpacing/>
        <w:jc w:val="both"/>
      </w:pPr>
    </w:p>
    <w:p w:rsidR="001A2A27" w:rsidP="00652773" w:rsidRDefault="001A2A27" w14:paraId="47E45E30" w14:textId="77777777">
      <w:pPr>
        <w:pStyle w:val="Ttulo3"/>
        <w:numPr>
          <w:ilvl w:val="3"/>
          <w:numId w:val="42"/>
        </w:numPr>
        <w:spacing w:after="0"/>
        <w:contextualSpacing/>
      </w:pPr>
      <w:bookmarkStart w:name="_Toc31720812" w:id="95"/>
      <w:r w:rsidRPr="001A2A27">
        <w:t>Caso de Prueba No 1</w:t>
      </w:r>
      <w:bookmarkEnd w:id="95"/>
    </w:p>
    <w:p w:rsidR="003F245E" w:rsidP="003F245E" w:rsidRDefault="003F245E" w14:paraId="1EFE20E8" w14:textId="77777777"/>
    <w:tbl>
      <w:tblPr>
        <w:tblW w:w="9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3300"/>
        <w:gridCol w:w="1134"/>
        <w:gridCol w:w="992"/>
      </w:tblGrid>
      <w:tr w:rsidRPr="003F245E" w:rsidR="003F245E" w:rsidTr="003F245E" w14:paraId="1FA96AA1" w14:textId="77777777">
        <w:trPr>
          <w:trHeight w:val="315"/>
        </w:trPr>
        <w:tc>
          <w:tcPr>
            <w:tcW w:w="39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5B9BD5"/>
            <w:noWrap/>
            <w:vAlign w:val="center"/>
            <w:hideMark/>
          </w:tcPr>
          <w:p w:rsidRPr="003F245E" w:rsidR="003F245E" w:rsidP="003F245E" w:rsidRDefault="003F245E" w14:paraId="16412EC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es-CO"/>
              </w:rPr>
            </w:pPr>
            <w:r w:rsidRPr="003F245E">
              <w:rPr>
                <w:rFonts w:ascii="Calibri" w:hAnsi="Calibri" w:eastAsia="Times New Roman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5426" w:type="dxa"/>
            <w:gridSpan w:val="3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5B9BD5"/>
            <w:noWrap/>
            <w:vAlign w:val="center"/>
            <w:hideMark/>
          </w:tcPr>
          <w:p w:rsidRPr="003F245E" w:rsidR="003F245E" w:rsidP="003F245E" w:rsidRDefault="003F245E" w14:paraId="5DABB77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es-CO"/>
              </w:rPr>
              <w:t>CP-1</w:t>
            </w:r>
          </w:p>
        </w:tc>
      </w:tr>
      <w:tr w:rsidRPr="003F245E" w:rsidR="003F245E" w:rsidTr="003F245E" w14:paraId="7F8FA7E1" w14:textId="77777777">
        <w:trPr>
          <w:trHeight w:val="300"/>
        </w:trPr>
        <w:tc>
          <w:tcPr>
            <w:tcW w:w="392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A6A6A6"/>
            <w:noWrap/>
            <w:vAlign w:val="center"/>
            <w:hideMark/>
          </w:tcPr>
          <w:p w:rsidRPr="003F245E" w:rsidR="003F245E" w:rsidP="003F245E" w:rsidRDefault="003F245E" w14:paraId="416C70A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</w:pPr>
            <w:r w:rsidRPr="003F245E"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  <w:t>Nombre del Caso de Prueba:</w:t>
            </w:r>
          </w:p>
        </w:tc>
        <w:tc>
          <w:tcPr>
            <w:tcW w:w="5426" w:type="dxa"/>
            <w:gridSpan w:val="3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7EE"/>
            <w:vAlign w:val="center"/>
            <w:hideMark/>
          </w:tcPr>
          <w:p w:rsidRPr="003F245E" w:rsidR="003F245E" w:rsidP="003F245E" w:rsidRDefault="003F245E" w14:paraId="782A085C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</w:p>
        </w:tc>
      </w:tr>
      <w:tr w:rsidRPr="003F245E" w:rsidR="003F245E" w:rsidTr="003F245E" w14:paraId="3F294321" w14:textId="77777777">
        <w:trPr>
          <w:trHeight w:val="529"/>
        </w:trPr>
        <w:tc>
          <w:tcPr>
            <w:tcW w:w="392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A6A6A6"/>
            <w:noWrap/>
            <w:vAlign w:val="center"/>
            <w:hideMark/>
          </w:tcPr>
          <w:p w:rsidRPr="003F245E" w:rsidR="003F245E" w:rsidP="003F245E" w:rsidRDefault="003F245E" w14:paraId="452869AF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</w:pPr>
            <w:r w:rsidRPr="003F245E"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  <w:t>Proceso o Funcionalidad:</w:t>
            </w:r>
          </w:p>
        </w:tc>
        <w:tc>
          <w:tcPr>
            <w:tcW w:w="5426" w:type="dxa"/>
            <w:gridSpan w:val="3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F2F2F2"/>
            <w:vAlign w:val="center"/>
            <w:hideMark/>
          </w:tcPr>
          <w:p w:rsidRPr="003F245E" w:rsidR="003F245E" w:rsidP="003F245E" w:rsidRDefault="003F245E" w14:paraId="3A6B3DA9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</w:p>
        </w:tc>
      </w:tr>
      <w:tr w:rsidRPr="003F245E" w:rsidR="003F245E" w:rsidTr="003F245E" w14:paraId="77CAE710" w14:textId="77777777">
        <w:trPr>
          <w:trHeight w:val="641"/>
        </w:trPr>
        <w:tc>
          <w:tcPr>
            <w:tcW w:w="392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A6A6A6"/>
            <w:noWrap/>
            <w:vAlign w:val="center"/>
            <w:hideMark/>
          </w:tcPr>
          <w:p w:rsidRPr="003F245E" w:rsidR="003F245E" w:rsidP="003F245E" w:rsidRDefault="003F245E" w14:paraId="2D010E7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lang w:eastAsia="es-CO"/>
              </w:rPr>
            </w:pPr>
            <w:r w:rsidRPr="003F245E">
              <w:rPr>
                <w:rFonts w:ascii="Calibri" w:hAnsi="Calibri" w:eastAsia="Times New Roman" w:cs="Calibri"/>
                <w:b/>
                <w:bCs/>
                <w:lang w:eastAsia="es-CO"/>
              </w:rPr>
              <w:t>Descripción:</w:t>
            </w:r>
          </w:p>
        </w:tc>
        <w:tc>
          <w:tcPr>
            <w:tcW w:w="5426" w:type="dxa"/>
            <w:gridSpan w:val="3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7EE"/>
            <w:vAlign w:val="center"/>
            <w:hideMark/>
          </w:tcPr>
          <w:p w:rsidRPr="003F245E" w:rsidR="003F245E" w:rsidP="003F245E" w:rsidRDefault="003F245E" w14:paraId="1C9413DE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</w:p>
        </w:tc>
      </w:tr>
      <w:tr w:rsidRPr="003F245E" w:rsidR="003F245E" w:rsidTr="008D31EC" w14:paraId="02257988" w14:textId="77777777">
        <w:trPr>
          <w:trHeight w:val="720"/>
        </w:trPr>
        <w:tc>
          <w:tcPr>
            <w:tcW w:w="392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A6A6A6"/>
            <w:vAlign w:val="center"/>
            <w:hideMark/>
          </w:tcPr>
          <w:p w:rsidRPr="003F245E" w:rsidR="003F245E" w:rsidP="003F245E" w:rsidRDefault="003F245E" w14:paraId="3E0F5297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</w:pPr>
            <w:r w:rsidRPr="003F245E"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  <w:t>ID de los Requisitos Relacionados:</w:t>
            </w:r>
          </w:p>
        </w:tc>
        <w:tc>
          <w:tcPr>
            <w:tcW w:w="3300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F2F2F2"/>
            <w:vAlign w:val="center"/>
            <w:hideMark/>
          </w:tcPr>
          <w:p w:rsidRPr="003F245E" w:rsidR="003F245E" w:rsidP="003F245E" w:rsidRDefault="003F245E" w14:paraId="6CE03568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</w:p>
        </w:tc>
        <w:tc>
          <w:tcPr>
            <w:tcW w:w="1134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A6A6A6"/>
            <w:vAlign w:val="center"/>
            <w:hideMark/>
          </w:tcPr>
          <w:p w:rsidRPr="003F245E" w:rsidR="003F245E" w:rsidP="003F245E" w:rsidRDefault="003F245E" w14:paraId="706DCCB7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</w:pPr>
            <w:r w:rsidRPr="003F245E"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  <w:t>Tipo de Prueba: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F2F2F2"/>
            <w:noWrap/>
            <w:vAlign w:val="center"/>
            <w:hideMark/>
          </w:tcPr>
          <w:p w:rsidRPr="003F245E" w:rsidR="003F245E" w:rsidP="003F245E" w:rsidRDefault="003F245E" w14:paraId="3F538516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</w:p>
        </w:tc>
      </w:tr>
      <w:tr w:rsidRPr="003F245E" w:rsidR="003F245E" w:rsidTr="003F245E" w14:paraId="0A095411" w14:textId="77777777">
        <w:trPr>
          <w:trHeight w:val="751"/>
        </w:trPr>
        <w:tc>
          <w:tcPr>
            <w:tcW w:w="392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A6A6A6"/>
            <w:noWrap/>
            <w:vAlign w:val="center"/>
            <w:hideMark/>
          </w:tcPr>
          <w:p w:rsidRPr="003F245E" w:rsidR="003F245E" w:rsidP="003F245E" w:rsidRDefault="003F245E" w14:paraId="72B4166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lang w:eastAsia="es-CO"/>
              </w:rPr>
            </w:pPr>
            <w:r w:rsidRPr="003F245E">
              <w:rPr>
                <w:rFonts w:ascii="Calibri" w:hAnsi="Calibri" w:eastAsia="Times New Roman" w:cs="Calibri"/>
                <w:b/>
                <w:bCs/>
                <w:lang w:eastAsia="es-CO"/>
              </w:rPr>
              <w:t>Pasos para Ejecución:</w:t>
            </w:r>
          </w:p>
        </w:tc>
        <w:tc>
          <w:tcPr>
            <w:tcW w:w="5426" w:type="dxa"/>
            <w:gridSpan w:val="3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7EE"/>
            <w:vAlign w:val="center"/>
            <w:hideMark/>
          </w:tcPr>
          <w:p w:rsidRPr="003F245E" w:rsidR="003F245E" w:rsidP="003F245E" w:rsidRDefault="003F245E" w14:paraId="01CBFF2F" w14:textId="77777777">
            <w:pPr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3F245E">
              <w:rPr>
                <w:rFonts w:ascii="Calibri" w:hAnsi="Calibri" w:eastAsia="Times New Roman" w:cs="Calibri"/>
                <w:color w:val="000000"/>
                <w:lang w:eastAsia="es-CO"/>
              </w:rPr>
              <w:br/>
            </w:r>
          </w:p>
        </w:tc>
      </w:tr>
      <w:tr w:rsidRPr="003F245E" w:rsidR="003F245E" w:rsidTr="003F245E" w14:paraId="1193032F" w14:textId="77777777">
        <w:trPr>
          <w:trHeight w:val="735"/>
        </w:trPr>
        <w:tc>
          <w:tcPr>
            <w:tcW w:w="392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A6A6A6"/>
            <w:noWrap/>
            <w:vAlign w:val="center"/>
            <w:hideMark/>
          </w:tcPr>
          <w:p w:rsidRPr="003F245E" w:rsidR="003F245E" w:rsidP="003F245E" w:rsidRDefault="003F245E" w14:paraId="22EAC72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lang w:eastAsia="es-CO"/>
              </w:rPr>
            </w:pPr>
            <w:r w:rsidRPr="003F245E">
              <w:rPr>
                <w:rFonts w:ascii="Calibri" w:hAnsi="Calibri" w:eastAsia="Times New Roman" w:cs="Calibri"/>
                <w:b/>
                <w:bCs/>
                <w:lang w:eastAsia="es-CO"/>
              </w:rPr>
              <w:t>Variables de Entrada:</w:t>
            </w:r>
          </w:p>
        </w:tc>
        <w:tc>
          <w:tcPr>
            <w:tcW w:w="5426" w:type="dxa"/>
            <w:gridSpan w:val="3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F2F2F2"/>
            <w:vAlign w:val="center"/>
            <w:hideMark/>
          </w:tcPr>
          <w:p w:rsidRPr="003F245E" w:rsidR="003F245E" w:rsidP="003F245E" w:rsidRDefault="003F245E" w14:paraId="23E7E042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</w:p>
        </w:tc>
      </w:tr>
      <w:tr w:rsidRPr="003F245E" w:rsidR="003F245E" w:rsidTr="003F245E" w14:paraId="2821B890" w14:textId="77777777">
        <w:trPr>
          <w:trHeight w:val="773"/>
        </w:trPr>
        <w:tc>
          <w:tcPr>
            <w:tcW w:w="392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A6A6A6"/>
            <w:noWrap/>
            <w:vAlign w:val="center"/>
            <w:hideMark/>
          </w:tcPr>
          <w:p w:rsidRPr="003F245E" w:rsidR="003F245E" w:rsidP="003F245E" w:rsidRDefault="003F245E" w14:paraId="4FEDCA9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lang w:eastAsia="es-CO"/>
              </w:rPr>
            </w:pPr>
            <w:r w:rsidRPr="003F245E">
              <w:rPr>
                <w:rFonts w:ascii="Calibri" w:hAnsi="Calibri" w:eastAsia="Times New Roman" w:cs="Calibri"/>
                <w:b/>
                <w:bCs/>
                <w:lang w:eastAsia="es-CO"/>
              </w:rPr>
              <w:t>Resultados Esperados:</w:t>
            </w:r>
          </w:p>
        </w:tc>
        <w:tc>
          <w:tcPr>
            <w:tcW w:w="5426" w:type="dxa"/>
            <w:gridSpan w:val="3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7EE"/>
            <w:vAlign w:val="center"/>
            <w:hideMark/>
          </w:tcPr>
          <w:p w:rsidRPr="003F245E" w:rsidR="003F245E" w:rsidP="003F245E" w:rsidRDefault="003F245E" w14:paraId="708136D7" w14:textId="77777777">
            <w:pPr>
              <w:rPr>
                <w:rFonts w:ascii="Calibri" w:hAnsi="Calibri" w:eastAsia="Times New Roman" w:cs="Calibri"/>
                <w:color w:val="000000"/>
                <w:lang w:eastAsia="es-CO"/>
              </w:rPr>
            </w:pPr>
          </w:p>
        </w:tc>
      </w:tr>
      <w:tr w:rsidRPr="003F245E" w:rsidR="003F245E" w:rsidTr="003F245E" w14:paraId="2495966E" w14:textId="77777777">
        <w:trPr>
          <w:trHeight w:val="315"/>
        </w:trPr>
        <w:tc>
          <w:tcPr>
            <w:tcW w:w="392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A6A6A6"/>
            <w:noWrap/>
            <w:vAlign w:val="center"/>
            <w:hideMark/>
          </w:tcPr>
          <w:p w:rsidRPr="003F245E" w:rsidR="003F245E" w:rsidP="003F245E" w:rsidRDefault="003F245E" w14:paraId="30B239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lang w:eastAsia="es-CO"/>
              </w:rPr>
            </w:pPr>
            <w:r w:rsidRPr="003F245E">
              <w:rPr>
                <w:rFonts w:ascii="Calibri" w:hAnsi="Calibri" w:eastAsia="Times New Roman" w:cs="Calibri"/>
                <w:b/>
                <w:bCs/>
                <w:lang w:eastAsia="es-CO"/>
              </w:rPr>
              <w:t>Observaciones:</w:t>
            </w:r>
          </w:p>
        </w:tc>
        <w:tc>
          <w:tcPr>
            <w:tcW w:w="5426" w:type="dxa"/>
            <w:gridSpan w:val="3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F2F2F2"/>
            <w:noWrap/>
            <w:vAlign w:val="center"/>
            <w:hideMark/>
          </w:tcPr>
          <w:p w:rsidRPr="003F245E" w:rsidR="003F245E" w:rsidP="003F245E" w:rsidRDefault="003F245E" w14:paraId="4062AD0D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3F245E">
              <w:rPr>
                <w:rFonts w:ascii="Calibri" w:hAnsi="Calibri" w:eastAsia="Times New Roman" w:cs="Calibri"/>
                <w:color w:val="000000"/>
                <w:lang w:eastAsia="es-CO"/>
              </w:rPr>
              <w:t> </w:t>
            </w:r>
          </w:p>
        </w:tc>
      </w:tr>
      <w:tr w:rsidRPr="003F245E" w:rsidR="003F245E" w:rsidTr="008D31EC" w14:paraId="18AB3038" w14:textId="77777777">
        <w:trPr>
          <w:trHeight w:val="615"/>
        </w:trPr>
        <w:tc>
          <w:tcPr>
            <w:tcW w:w="392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A6A6A6"/>
            <w:noWrap/>
            <w:vAlign w:val="center"/>
            <w:hideMark/>
          </w:tcPr>
          <w:p w:rsidRPr="003F245E" w:rsidR="003F245E" w:rsidP="003F245E" w:rsidRDefault="003F245E" w14:paraId="19B8B11C" w14:textId="77777777">
            <w:pPr>
              <w:jc w:val="center"/>
              <w:rPr>
                <w:rFonts w:ascii="Calibri" w:hAnsi="Calibri" w:eastAsia="Times New Roman" w:cs="Calibri"/>
                <w:b/>
                <w:bCs/>
                <w:lang w:eastAsia="es-CO"/>
              </w:rPr>
            </w:pPr>
            <w:r w:rsidRPr="003F245E">
              <w:rPr>
                <w:rFonts w:ascii="Calibri" w:hAnsi="Calibri" w:eastAsia="Times New Roman" w:cs="Calibri"/>
                <w:b/>
                <w:bCs/>
                <w:lang w:eastAsia="es-CO"/>
              </w:rPr>
              <w:t>Estado:</w:t>
            </w:r>
          </w:p>
        </w:tc>
        <w:tc>
          <w:tcPr>
            <w:tcW w:w="3300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7EE"/>
            <w:noWrap/>
            <w:vAlign w:val="center"/>
            <w:hideMark/>
          </w:tcPr>
          <w:p w:rsidRPr="003F245E" w:rsidR="003F245E" w:rsidP="003F245E" w:rsidRDefault="003F245E" w14:paraId="5D6F4D05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A6A6A6"/>
            <w:vAlign w:val="bottom"/>
            <w:hideMark/>
          </w:tcPr>
          <w:p w:rsidRPr="003F245E" w:rsidR="003F245E" w:rsidP="003F245E" w:rsidRDefault="003F245E" w14:paraId="11EAAE7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</w:pPr>
            <w:r w:rsidRPr="003F245E"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  <w:t>Tipo de Error: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7EE"/>
            <w:noWrap/>
            <w:vAlign w:val="center"/>
            <w:hideMark/>
          </w:tcPr>
          <w:p w:rsidRPr="003F245E" w:rsidR="003F245E" w:rsidP="003F245E" w:rsidRDefault="003F245E" w14:paraId="733378B8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</w:p>
        </w:tc>
      </w:tr>
    </w:tbl>
    <w:p w:rsidR="003F245E" w:rsidP="003F245E" w:rsidRDefault="003F245E" w14:paraId="7A65941B" w14:textId="77777777"/>
    <w:p w:rsidR="003F245E" w:rsidP="003F245E" w:rsidRDefault="003F245E" w14:paraId="25EFBFC1" w14:textId="77777777"/>
    <w:p w:rsidR="003F245E" w:rsidP="003F245E" w:rsidRDefault="003F245E" w14:paraId="799C10F9" w14:textId="77777777"/>
    <w:p w:rsidR="008047DB" w:rsidP="00C65938" w:rsidRDefault="008047DB" w14:paraId="734413B2" w14:textId="77777777">
      <w:pPr>
        <w:ind w:left="709"/>
        <w:jc w:val="center"/>
        <w:rPr>
          <w:b/>
          <w:sz w:val="20"/>
        </w:rPr>
      </w:pPr>
    </w:p>
    <w:p w:rsidR="000350AB" w:rsidP="00652773" w:rsidRDefault="006321CF" w14:paraId="15B47B98" w14:textId="77777777">
      <w:pPr>
        <w:pStyle w:val="Ttulo3"/>
        <w:numPr>
          <w:ilvl w:val="2"/>
          <w:numId w:val="42"/>
        </w:numPr>
        <w:ind w:left="993"/>
      </w:pPr>
      <w:bookmarkStart w:name="_Toc31720813" w:id="96"/>
      <w:r w:rsidRPr="006321CF">
        <w:t>Resumen Pruebas Funcionales</w:t>
      </w:r>
      <w:bookmarkEnd w:id="96"/>
    </w:p>
    <w:p w:rsidRPr="006321CF" w:rsidR="006321CF" w:rsidP="006321CF" w:rsidRDefault="006321CF" w14:paraId="47F6274C" w14:textId="77777777">
      <w:pPr>
        <w:pStyle w:val="Prrafodelista"/>
        <w:ind w:left="851"/>
        <w:jc w:val="both"/>
        <w:rPr>
          <w:b/>
        </w:rPr>
      </w:pPr>
    </w:p>
    <w:p w:rsidR="006321CF" w:rsidP="006321CF" w:rsidRDefault="00227C84" w14:paraId="494E6779" w14:textId="77777777">
      <w:pPr>
        <w:ind w:left="284"/>
        <w:jc w:val="both"/>
      </w:pPr>
      <w:r>
        <w:t>Descripción de resultados del proceso de pruebas, incluir evidencias y gráficos para ilustrar</w:t>
      </w:r>
      <w:r w:rsidR="00002BAD">
        <w:t>.</w:t>
      </w:r>
    </w:p>
    <w:p w:rsidR="00002BAD" w:rsidP="006321CF" w:rsidRDefault="00002BAD" w14:paraId="5FE47721" w14:textId="77777777">
      <w:pPr>
        <w:ind w:left="284"/>
        <w:jc w:val="both"/>
      </w:pPr>
    </w:p>
    <w:p w:rsidR="00002BAD" w:rsidP="006321CF" w:rsidRDefault="00002BAD" w14:paraId="5ABB1596" w14:textId="77777777">
      <w:pPr>
        <w:ind w:left="284"/>
        <w:jc w:val="both"/>
      </w:pPr>
    </w:p>
    <w:p w:rsidR="00002BAD" w:rsidP="006321CF" w:rsidRDefault="00002BAD" w14:paraId="56380B36" w14:textId="77777777">
      <w:pPr>
        <w:ind w:left="284"/>
        <w:jc w:val="both"/>
      </w:pPr>
    </w:p>
    <w:p w:rsidR="00002BAD" w:rsidP="006321CF" w:rsidRDefault="00002BAD" w14:paraId="3F12E9CA" w14:textId="77777777">
      <w:pPr>
        <w:ind w:left="284"/>
        <w:jc w:val="both"/>
      </w:pPr>
    </w:p>
    <w:p w:rsidR="00002BAD" w:rsidP="006321CF" w:rsidRDefault="00002BAD" w14:paraId="539FB5AF" w14:textId="77777777">
      <w:pPr>
        <w:ind w:left="284"/>
        <w:jc w:val="both"/>
      </w:pPr>
    </w:p>
    <w:p w:rsidRPr="003B6B41" w:rsidR="001F53AE" w:rsidP="003C3F01" w:rsidRDefault="001F53AE" w14:paraId="3109E978" w14:textId="77777777">
      <w:pPr>
        <w:pStyle w:val="Ttulo3"/>
        <w:numPr>
          <w:ilvl w:val="1"/>
          <w:numId w:val="42"/>
        </w:numPr>
        <w:ind w:left="709" w:hanging="425"/>
      </w:pPr>
      <w:bookmarkStart w:name="_Toc31720814" w:id="97"/>
      <w:r w:rsidRPr="003B6B41">
        <w:t xml:space="preserve">Acceso a </w:t>
      </w:r>
      <w:r w:rsidRPr="003B6B41" w:rsidR="004B3050">
        <w:t xml:space="preserve">la </w:t>
      </w:r>
      <w:r w:rsidRPr="003B6B41" w:rsidR="001610CB">
        <w:t>Aplicación</w:t>
      </w:r>
      <w:bookmarkEnd w:id="97"/>
    </w:p>
    <w:p w:rsidR="004B3050" w:rsidP="001610CB" w:rsidRDefault="004B3050" w14:paraId="644E73D6" w14:textId="77777777">
      <w:pPr>
        <w:ind w:left="284"/>
        <w:jc w:val="both"/>
      </w:pPr>
      <w:r>
        <w:t>La aplicación fue desplegada en el servidor del grupo Lidis</w:t>
      </w:r>
      <w:r w:rsidR="00002BAD">
        <w:t>.</w:t>
      </w:r>
    </w:p>
    <w:p w:rsidR="001610CB" w:rsidP="001610CB" w:rsidRDefault="004B3050" w14:paraId="30BED161" w14:textId="77777777">
      <w:pPr>
        <w:ind w:left="284"/>
        <w:jc w:val="both"/>
      </w:pPr>
      <w:r>
        <w:lastRenderedPageBreak/>
        <w:t>Se diseñó un video para mostrar el funcionamiento y uso de la aplicación desarrollada a manera de guía para los dos tipos de usuarios que tiene la aplicación (Administradores y Usuarios de negocio).</w:t>
      </w:r>
    </w:p>
    <w:p w:rsidRPr="001610CB" w:rsidR="001610CB" w:rsidP="001610CB" w:rsidRDefault="001610CB" w14:paraId="23733AA6" w14:textId="77777777">
      <w:pPr>
        <w:ind w:left="284"/>
        <w:jc w:val="both"/>
      </w:pPr>
    </w:p>
    <w:p w:rsidR="001610CB" w:rsidP="001610CB" w:rsidRDefault="001610CB" w14:paraId="169DC5ED" w14:textId="77777777">
      <w:pPr>
        <w:pStyle w:val="Prrafodelista"/>
        <w:ind w:left="284"/>
        <w:jc w:val="both"/>
        <w:rPr>
          <w:b/>
        </w:rPr>
      </w:pPr>
      <w:r>
        <w:rPr>
          <w:b/>
        </w:rPr>
        <w:t>Acceso</w:t>
      </w:r>
    </w:p>
    <w:p w:rsidR="001610CB" w:rsidP="001610CB" w:rsidRDefault="001610CB" w14:paraId="3DBEE3D9" w14:textId="77777777">
      <w:pPr>
        <w:pStyle w:val="Prrafodelista"/>
        <w:ind w:left="284"/>
        <w:jc w:val="both"/>
        <w:rPr>
          <w:b/>
        </w:rPr>
      </w:pPr>
    </w:p>
    <w:p w:rsidRPr="004215B0" w:rsidR="004215B0" w:rsidP="004215B0" w:rsidRDefault="008F20A5" w14:paraId="5F37D1FF" w14:textId="77777777">
      <w:pPr>
        <w:pStyle w:val="Prrafodelista"/>
        <w:numPr>
          <w:ilvl w:val="0"/>
          <w:numId w:val="35"/>
        </w:numPr>
        <w:jc w:val="both"/>
        <w:rPr>
          <w:b/>
        </w:rPr>
      </w:pPr>
      <w:r w:rsidRPr="005C3173">
        <w:rPr>
          <w:b/>
        </w:rPr>
        <w:t>Video:</w:t>
      </w:r>
      <w:r w:rsidRPr="005C3173" w:rsidR="001F53AE">
        <w:rPr>
          <w:b/>
        </w:rPr>
        <w:t xml:space="preserve"> </w:t>
      </w:r>
      <w:hyperlink w:history="1" r:id="rId16">
        <w:r w:rsidRPr="00AF4CE5" w:rsidR="004215B0">
          <w:rPr>
            <w:rStyle w:val="Hipervnculo"/>
            <w:b/>
          </w:rPr>
          <w:t>http://lidis.usbcali.edu.co/owncloud/index.php/s/tAN1hStWmstNGzd</w:t>
        </w:r>
      </w:hyperlink>
    </w:p>
    <w:p w:rsidRPr="004215B0" w:rsidR="001610CB" w:rsidP="004215B0" w:rsidRDefault="001610CB" w14:paraId="7B801F7D" w14:textId="77777777">
      <w:pPr>
        <w:pStyle w:val="Prrafodelista"/>
        <w:ind w:left="644"/>
        <w:jc w:val="both"/>
        <w:rPr>
          <w:b/>
        </w:rPr>
      </w:pPr>
    </w:p>
    <w:p w:rsidRPr="001610CB" w:rsidR="001610CB" w:rsidP="00652773" w:rsidRDefault="001F53AE" w14:paraId="7D450846" w14:textId="77777777">
      <w:pPr>
        <w:pStyle w:val="Prrafodelista"/>
        <w:numPr>
          <w:ilvl w:val="0"/>
          <w:numId w:val="35"/>
        </w:numPr>
        <w:jc w:val="both"/>
        <w:rPr>
          <w:b/>
          <w:u w:val="single"/>
        </w:rPr>
      </w:pPr>
      <w:r w:rsidRPr="001610CB">
        <w:rPr>
          <w:b/>
        </w:rPr>
        <w:t xml:space="preserve">Aplicación (Servidor LIDIS): </w:t>
      </w:r>
      <w:hyperlink w:history="1" r:id="rId17">
        <w:r w:rsidRPr="00D60209" w:rsidR="001610CB">
          <w:rPr>
            <w:rStyle w:val="Hipervnculo"/>
            <w:b/>
          </w:rPr>
          <w:t>http://lidis.usbcali.edu.co:8080/octopusb</w:t>
        </w:r>
      </w:hyperlink>
    </w:p>
    <w:p w:rsidRPr="001610CB" w:rsidR="001610CB" w:rsidP="001610CB" w:rsidRDefault="001610CB" w14:paraId="5C5B6E06" w14:textId="77777777">
      <w:pPr>
        <w:pStyle w:val="Prrafodelista"/>
        <w:rPr>
          <w:b/>
          <w:u w:val="single"/>
        </w:rPr>
      </w:pPr>
    </w:p>
    <w:p w:rsidRPr="004215B0" w:rsidR="0027515C" w:rsidP="0027515C" w:rsidRDefault="0027515C" w14:paraId="3A98BB1D" w14:textId="77777777">
      <w:pPr>
        <w:pStyle w:val="Prrafodelista"/>
        <w:rPr>
          <w:b/>
          <w:u w:val="single"/>
        </w:rPr>
      </w:pPr>
    </w:p>
    <w:p w:rsidRPr="004215B0" w:rsidR="001610CB" w:rsidP="0027515C" w:rsidRDefault="001610CB" w14:paraId="104F26B3" w14:textId="77777777">
      <w:pPr>
        <w:jc w:val="both"/>
        <w:rPr>
          <w:b/>
          <w:u w:val="single"/>
        </w:rPr>
      </w:pPr>
    </w:p>
    <w:p w:rsidR="001610CB" w:rsidP="001610CB" w:rsidRDefault="001610CB" w14:paraId="478C485D" w14:textId="77777777">
      <w:pPr>
        <w:pStyle w:val="Prrafodelista"/>
        <w:ind w:left="284"/>
        <w:jc w:val="both"/>
        <w:rPr>
          <w:b/>
        </w:rPr>
      </w:pPr>
      <w:r>
        <w:rPr>
          <w:b/>
        </w:rPr>
        <w:t>Credenciales para autenticación:</w:t>
      </w:r>
    </w:p>
    <w:p w:rsidR="001610CB" w:rsidP="001610CB" w:rsidRDefault="001610CB" w14:paraId="6BC0FF7C" w14:textId="77777777">
      <w:pPr>
        <w:pStyle w:val="Prrafodelista"/>
        <w:ind w:left="284"/>
        <w:jc w:val="both"/>
        <w:rPr>
          <w:b/>
        </w:rPr>
      </w:pPr>
    </w:p>
    <w:p w:rsidR="001610CB" w:rsidP="001610CB" w:rsidRDefault="001610CB" w14:paraId="661620DF" w14:textId="77777777">
      <w:pPr>
        <w:pStyle w:val="Prrafodelista"/>
        <w:ind w:left="284"/>
        <w:jc w:val="both"/>
        <w:rPr>
          <w:b/>
        </w:rPr>
      </w:pPr>
      <w:r w:rsidRPr="00563004">
        <w:rPr>
          <w:b/>
        </w:rPr>
        <w:t>Administrador (BackOffice)</w:t>
      </w:r>
    </w:p>
    <w:p w:rsidRPr="00563004" w:rsidR="00FC2D64" w:rsidP="001610CB" w:rsidRDefault="00FC2D64" w14:paraId="79F7E958" w14:textId="77777777">
      <w:pPr>
        <w:pStyle w:val="Prrafodelista"/>
        <w:ind w:left="284"/>
        <w:jc w:val="both"/>
        <w:rPr>
          <w:b/>
        </w:rPr>
      </w:pPr>
      <w:r w:rsidRPr="00636963">
        <w:rPr>
          <w:b/>
          <w:highlight w:val="yellow"/>
        </w:rPr>
        <w:t>Descripción:</w:t>
      </w:r>
    </w:p>
    <w:p w:rsidRPr="00563004" w:rsidR="001610CB" w:rsidP="001610CB" w:rsidRDefault="001610CB" w14:paraId="36BFC91C" w14:textId="77777777">
      <w:pPr>
        <w:pStyle w:val="Prrafodelista"/>
        <w:ind w:left="284"/>
        <w:jc w:val="both"/>
      </w:pPr>
      <w:proofErr w:type="spellStart"/>
      <w:r w:rsidRPr="00563004">
        <w:rPr>
          <w:b/>
        </w:rPr>
        <w:t>Login</w:t>
      </w:r>
      <w:proofErr w:type="spellEnd"/>
      <w:r w:rsidRPr="00563004">
        <w:rPr>
          <w:b/>
        </w:rPr>
        <w:t xml:space="preserve">: </w:t>
      </w:r>
      <w:r w:rsidRPr="00563004">
        <w:t>admin@usbcali.edu.co</w:t>
      </w:r>
    </w:p>
    <w:p w:rsidRPr="00A76998" w:rsidR="001610CB" w:rsidP="001610CB" w:rsidRDefault="001610CB" w14:paraId="7692FFA0" w14:textId="77777777">
      <w:pPr>
        <w:pStyle w:val="Prrafodelista"/>
        <w:ind w:left="284"/>
        <w:jc w:val="both"/>
      </w:pPr>
      <w:proofErr w:type="spellStart"/>
      <w:r w:rsidRPr="00A76998">
        <w:rPr>
          <w:b/>
        </w:rPr>
        <w:t>Password</w:t>
      </w:r>
      <w:proofErr w:type="spellEnd"/>
      <w:r w:rsidRPr="00A76998">
        <w:t>: 12345678</w:t>
      </w:r>
    </w:p>
    <w:p w:rsidRPr="00A76998" w:rsidR="001610CB" w:rsidP="001610CB" w:rsidRDefault="001610CB" w14:paraId="00658FC5" w14:textId="77777777">
      <w:pPr>
        <w:pStyle w:val="Prrafodelista"/>
        <w:ind w:left="284"/>
        <w:jc w:val="both"/>
      </w:pPr>
    </w:p>
    <w:p w:rsidRPr="00A76998" w:rsidR="001610CB" w:rsidP="001610CB" w:rsidRDefault="001610CB" w14:paraId="534928BF" w14:textId="77777777">
      <w:pPr>
        <w:pStyle w:val="Prrafodelista"/>
        <w:ind w:left="284"/>
        <w:jc w:val="both"/>
        <w:rPr>
          <w:b/>
        </w:rPr>
      </w:pPr>
      <w:r w:rsidRPr="00A76998">
        <w:rPr>
          <w:b/>
        </w:rPr>
        <w:t>Usuario (</w:t>
      </w:r>
      <w:proofErr w:type="spellStart"/>
      <w:r w:rsidRPr="00A76998">
        <w:rPr>
          <w:b/>
        </w:rPr>
        <w:t>FrontOffice</w:t>
      </w:r>
      <w:proofErr w:type="spellEnd"/>
      <w:r w:rsidRPr="00A76998">
        <w:rPr>
          <w:b/>
        </w:rPr>
        <w:t>)</w:t>
      </w:r>
    </w:p>
    <w:p w:rsidRPr="00636963" w:rsidR="00FC2D64" w:rsidP="00636963" w:rsidRDefault="00FC2D64" w14:paraId="38ACF95C" w14:textId="77777777">
      <w:pPr>
        <w:pStyle w:val="Prrafodelista"/>
        <w:ind w:left="284"/>
        <w:jc w:val="both"/>
        <w:rPr>
          <w:b/>
        </w:rPr>
      </w:pPr>
      <w:r w:rsidRPr="00636963">
        <w:rPr>
          <w:b/>
          <w:highlight w:val="yellow"/>
        </w:rPr>
        <w:t>Descripción:</w:t>
      </w:r>
    </w:p>
    <w:p w:rsidRPr="00A76998" w:rsidR="001610CB" w:rsidP="001610CB" w:rsidRDefault="001610CB" w14:paraId="5EE71BB5" w14:textId="77777777">
      <w:pPr>
        <w:pStyle w:val="Prrafodelista"/>
        <w:ind w:left="284"/>
        <w:jc w:val="both"/>
      </w:pPr>
      <w:proofErr w:type="spellStart"/>
      <w:r w:rsidRPr="00A76998">
        <w:rPr>
          <w:b/>
        </w:rPr>
        <w:t>Login</w:t>
      </w:r>
      <w:proofErr w:type="spellEnd"/>
      <w:r w:rsidRPr="00A76998">
        <w:rPr>
          <w:b/>
        </w:rPr>
        <w:t xml:space="preserve">: </w:t>
      </w:r>
      <w:r w:rsidRPr="00A76998">
        <w:t>user@usbcali.edu.co</w:t>
      </w:r>
    </w:p>
    <w:p w:rsidR="001610CB" w:rsidP="001610CB" w:rsidRDefault="001610CB" w14:paraId="631ECE10" w14:textId="77777777">
      <w:pPr>
        <w:pStyle w:val="Prrafodelista"/>
        <w:ind w:left="284"/>
        <w:jc w:val="both"/>
      </w:pPr>
      <w:proofErr w:type="spellStart"/>
      <w:r w:rsidRPr="001610CB">
        <w:rPr>
          <w:b/>
        </w:rPr>
        <w:t>Password</w:t>
      </w:r>
      <w:proofErr w:type="spellEnd"/>
      <w:r>
        <w:t>: 12345678</w:t>
      </w:r>
    </w:p>
    <w:p w:rsidR="00FC2D64" w:rsidP="001610CB" w:rsidRDefault="00FC2D64" w14:paraId="2FD41773" w14:textId="77777777">
      <w:pPr>
        <w:pStyle w:val="Prrafodelista"/>
        <w:ind w:left="284"/>
        <w:jc w:val="both"/>
      </w:pPr>
    </w:p>
    <w:p w:rsidR="00FC2D64" w:rsidP="001610CB" w:rsidRDefault="00FC2D64" w14:paraId="7694763C" w14:textId="77777777">
      <w:pPr>
        <w:pStyle w:val="Prrafodelista"/>
        <w:ind w:left="284"/>
        <w:jc w:val="both"/>
      </w:pPr>
      <w:r>
        <w:t>Roles de Pruebas</w:t>
      </w:r>
    </w:p>
    <w:p w:rsidR="00F30D76" w:rsidP="001610CB" w:rsidRDefault="00F30D76" w14:paraId="3888C55F" w14:textId="77777777">
      <w:pPr>
        <w:pStyle w:val="Prrafodelista"/>
        <w:ind w:left="284"/>
        <w:jc w:val="both"/>
      </w:pPr>
    </w:p>
    <w:p w:rsidRPr="00A76998" w:rsidR="00F30D76" w:rsidP="00F30D76" w:rsidRDefault="00F30D76" w14:paraId="7208A4CD" w14:textId="77777777">
      <w:pPr>
        <w:pStyle w:val="Prrafodelista"/>
        <w:ind w:left="284"/>
        <w:jc w:val="both"/>
        <w:rPr>
          <w:b/>
        </w:rPr>
      </w:pPr>
      <w:r w:rsidRPr="00A76998">
        <w:rPr>
          <w:b/>
        </w:rPr>
        <w:t>Rol de Director Comercial (</w:t>
      </w:r>
      <w:proofErr w:type="spellStart"/>
      <w:r w:rsidRPr="00A76998">
        <w:rPr>
          <w:b/>
        </w:rPr>
        <w:t>FrontOffice</w:t>
      </w:r>
      <w:proofErr w:type="spellEnd"/>
      <w:r w:rsidRPr="00A76998">
        <w:rPr>
          <w:b/>
        </w:rPr>
        <w:t>)</w:t>
      </w:r>
    </w:p>
    <w:p w:rsidRPr="00161F59" w:rsidR="00F30D76" w:rsidP="00F30D76" w:rsidRDefault="00F30D76" w14:paraId="50A73DC3" w14:textId="77777777">
      <w:pPr>
        <w:pStyle w:val="Prrafodelista"/>
        <w:ind w:left="284"/>
        <w:jc w:val="both"/>
        <w:rPr>
          <w:lang w:val="en-US"/>
        </w:rPr>
      </w:pPr>
      <w:r w:rsidRPr="00161F59">
        <w:rPr>
          <w:b/>
          <w:lang w:val="en-US"/>
        </w:rPr>
        <w:t xml:space="preserve">Login: </w:t>
      </w:r>
      <w:r>
        <w:rPr>
          <w:lang w:val="en-US"/>
        </w:rPr>
        <w:t>comercial</w:t>
      </w:r>
      <w:r w:rsidRPr="00161F59">
        <w:rPr>
          <w:lang w:val="en-US"/>
        </w:rPr>
        <w:t>@usbcali.edu.co</w:t>
      </w:r>
    </w:p>
    <w:p w:rsidR="00F30D76" w:rsidP="00F30D76" w:rsidRDefault="00F30D76" w14:paraId="3AF95442" w14:textId="786AC5D5">
      <w:pPr>
        <w:pStyle w:val="Prrafodelista"/>
        <w:ind w:left="284"/>
        <w:jc w:val="both"/>
      </w:pPr>
      <w:proofErr w:type="spellStart"/>
      <w:r w:rsidRPr="001610CB">
        <w:rPr>
          <w:b/>
        </w:rPr>
        <w:t>Password</w:t>
      </w:r>
      <w:proofErr w:type="spellEnd"/>
      <w:r>
        <w:t>: 12345678</w:t>
      </w:r>
    </w:p>
    <w:p w:rsidR="00F30D76" w:rsidP="001610CB" w:rsidRDefault="00F30D76" w14:paraId="0A222978" w14:textId="0BE4DCD7">
      <w:pPr>
        <w:pStyle w:val="Prrafodelista"/>
        <w:ind w:left="284"/>
        <w:jc w:val="both"/>
      </w:pPr>
    </w:p>
    <w:p w:rsidRPr="00161F59" w:rsidR="00F30D76" w:rsidP="00F30D76" w:rsidRDefault="00F30D76" w14:paraId="5B9D8AA1" w14:textId="69B84E6E">
      <w:pPr>
        <w:pStyle w:val="Prrafodelista"/>
        <w:ind w:left="284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Rol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Gerente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Adminitrativo</w:t>
      </w:r>
      <w:proofErr w:type="spellEnd"/>
      <w:r w:rsidRPr="00161F59">
        <w:rPr>
          <w:b/>
          <w:lang w:val="en-US"/>
        </w:rPr>
        <w:t xml:space="preserve"> (</w:t>
      </w:r>
      <w:proofErr w:type="spellStart"/>
      <w:r w:rsidRPr="00161F59">
        <w:rPr>
          <w:b/>
          <w:lang w:val="en-US"/>
        </w:rPr>
        <w:t>FrontOffice</w:t>
      </w:r>
      <w:proofErr w:type="spellEnd"/>
      <w:r w:rsidRPr="00161F59">
        <w:rPr>
          <w:b/>
          <w:lang w:val="en-US"/>
        </w:rPr>
        <w:t>)</w:t>
      </w:r>
    </w:p>
    <w:p w:rsidRPr="00161F59" w:rsidR="00F30D76" w:rsidP="00F30D76" w:rsidRDefault="00F30D76" w14:paraId="45DC1882" w14:textId="77777777">
      <w:pPr>
        <w:pStyle w:val="Prrafodelista"/>
        <w:ind w:left="284"/>
        <w:jc w:val="both"/>
        <w:rPr>
          <w:lang w:val="en-US"/>
        </w:rPr>
      </w:pPr>
      <w:r w:rsidRPr="00161F59">
        <w:rPr>
          <w:b/>
          <w:lang w:val="en-US"/>
        </w:rPr>
        <w:t xml:space="preserve">Login: </w:t>
      </w:r>
      <w:r w:rsidR="007B54E3">
        <w:rPr>
          <w:lang w:val="en-US"/>
        </w:rPr>
        <w:t>administrativo</w:t>
      </w:r>
      <w:r w:rsidRPr="00161F59">
        <w:rPr>
          <w:lang w:val="en-US"/>
        </w:rPr>
        <w:t>@usbcali.edu.co</w:t>
      </w:r>
    </w:p>
    <w:p w:rsidR="00F30D76" w:rsidP="00F30D76" w:rsidRDefault="00F30D76" w14:paraId="27A4FAC9" w14:textId="77777777">
      <w:pPr>
        <w:pStyle w:val="Prrafodelista"/>
        <w:ind w:left="284"/>
        <w:jc w:val="both"/>
      </w:pPr>
      <w:proofErr w:type="spellStart"/>
      <w:r w:rsidRPr="001610CB">
        <w:rPr>
          <w:b/>
        </w:rPr>
        <w:t>Password</w:t>
      </w:r>
      <w:proofErr w:type="spellEnd"/>
      <w:r>
        <w:t>: 12345678</w:t>
      </w:r>
    </w:p>
    <w:p w:rsidR="00F30D76" w:rsidP="001610CB" w:rsidRDefault="00F30D76" w14:paraId="7F35B666" w14:textId="77777777">
      <w:pPr>
        <w:pStyle w:val="Prrafodelista"/>
        <w:ind w:left="284"/>
        <w:jc w:val="both"/>
      </w:pPr>
    </w:p>
    <w:p w:rsidRPr="00D77BA6" w:rsidR="00785648" w:rsidP="00D77BA6" w:rsidRDefault="00785648" w14:paraId="4AA36EE6" w14:textId="3499E18C">
      <w:pPr>
        <w:rPr>
          <w:b/>
        </w:rPr>
      </w:pPr>
    </w:p>
    <w:p w:rsidRPr="003B6B41" w:rsidR="003B2685" w:rsidP="003C3F01" w:rsidRDefault="003B2685" w14:paraId="7AE25387" w14:textId="77777777">
      <w:pPr>
        <w:pStyle w:val="Ttulo3"/>
        <w:numPr>
          <w:ilvl w:val="1"/>
          <w:numId w:val="42"/>
        </w:numPr>
        <w:ind w:left="709" w:hanging="425"/>
      </w:pPr>
      <w:bookmarkStart w:name="_Toc31720815" w:id="98"/>
      <w:r>
        <w:t>Estándares de ingeniería empleados durante el proyecto</w:t>
      </w:r>
      <w:bookmarkEnd w:id="98"/>
    </w:p>
    <w:p w:rsidRPr="001F53AE" w:rsidR="009E452C" w:rsidP="009E452C" w:rsidRDefault="00C32F42" w14:paraId="57AB6A69" w14:textId="77777777">
      <w:pPr>
        <w:ind w:left="284"/>
        <w:jc w:val="both"/>
      </w:pPr>
      <w:r>
        <w:t>Descripción de los est</w:t>
      </w:r>
      <w:r w:rsidR="00223DD8">
        <w:t xml:space="preserve">ándares, o </w:t>
      </w:r>
      <w:r w:rsidR="009E452C">
        <w:t xml:space="preserve">buenas </w:t>
      </w:r>
      <w:r w:rsidR="00223DD8">
        <w:t xml:space="preserve">prácticas </w:t>
      </w:r>
      <w:r w:rsidR="009E452C">
        <w:t>ampliamente difundidas y aceptadas por la comunidad, que hayan sido empleados durante el desarrollo del proyecto o en su documentación.</w:t>
      </w:r>
    </w:p>
    <w:p w:rsidRPr="001F53AE" w:rsidR="00785648" w:rsidP="003B2685" w:rsidRDefault="00785648" w14:paraId="661E2E76" w14:textId="77777777">
      <w:pPr>
        <w:contextualSpacing/>
        <w:rPr>
          <w:highlight w:val="yellow"/>
        </w:rPr>
      </w:pPr>
    </w:p>
    <w:p w:rsidR="00245F38" w:rsidP="00245F38" w:rsidRDefault="00245F38" w14:paraId="2EE9496C" w14:textId="77777777">
      <w:pPr>
        <w:contextualSpacing/>
        <w:rPr>
          <w:highlight w:val="yellow"/>
        </w:rPr>
      </w:pPr>
    </w:p>
    <w:p w:rsidR="00116385" w:rsidP="00245F38" w:rsidRDefault="00116385" w14:paraId="46B284EF" w14:textId="77777777">
      <w:pPr>
        <w:contextualSpacing/>
        <w:rPr>
          <w:highlight w:val="yellow"/>
        </w:rPr>
      </w:pPr>
    </w:p>
    <w:p w:rsidR="00116385" w:rsidP="00245F38" w:rsidRDefault="00116385" w14:paraId="49A2905A" w14:textId="004B5919">
      <w:pPr>
        <w:contextualSpacing/>
        <w:rPr>
          <w:highlight w:val="yellow"/>
        </w:rPr>
      </w:pPr>
    </w:p>
    <w:p w:rsidR="00116385" w:rsidP="00245F38" w:rsidRDefault="00116385" w14:paraId="7C88AA21" w14:textId="77777777">
      <w:pPr>
        <w:contextualSpacing/>
        <w:rPr>
          <w:highlight w:val="yellow"/>
        </w:rPr>
      </w:pPr>
    </w:p>
    <w:p w:rsidR="00116385" w:rsidP="00245F38" w:rsidRDefault="00116385" w14:paraId="21F3A13C" w14:textId="77777777">
      <w:pPr>
        <w:contextualSpacing/>
        <w:rPr>
          <w:highlight w:val="yellow"/>
        </w:rPr>
      </w:pPr>
    </w:p>
    <w:p w:rsidRPr="001F53AE" w:rsidR="0026690A" w:rsidP="00D77BA6" w:rsidRDefault="0026690A" w14:paraId="1A7D4E58" w14:textId="77777777"/>
    <w:p w:rsidR="00E43C95" w:rsidP="0026690A" w:rsidRDefault="00E43C95" w14:paraId="54334DC0" w14:textId="77777777">
      <w:pPr>
        <w:jc w:val="center"/>
      </w:pPr>
    </w:p>
    <w:p w:rsidR="00E43C95" w:rsidP="00AA0ECD" w:rsidRDefault="00E43C95" w14:paraId="4F3A990A" w14:textId="77777777"/>
    <w:p w:rsidR="00E43C95" w:rsidP="0026690A" w:rsidRDefault="00D97270" w14:paraId="160DE9C1" w14:textId="3E180617">
      <w:pPr>
        <w:jc w:val="center"/>
      </w:pPr>
      <w:r w:rsidRPr="00E43C95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87C427D" wp14:editId="0392DFBF">
                <wp:simplePos x="0" y="0"/>
                <wp:positionH relativeFrom="column">
                  <wp:posOffset>-76835</wp:posOffset>
                </wp:positionH>
                <wp:positionV relativeFrom="paragraph">
                  <wp:posOffset>-706273</wp:posOffset>
                </wp:positionV>
                <wp:extent cx="6057900" cy="742950"/>
                <wp:effectExtent l="0" t="0" r="0" b="0"/>
                <wp:wrapNone/>
                <wp:docPr id="270" name="Rectángu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ángulo 270" style="position:absolute;margin-left:-6.05pt;margin-top:-55.6pt;width:477pt;height:58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d="f" strokeweight="2pt" w14:anchorId="31AADC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"/>
            </w:pict>
          </mc:Fallback>
        </mc:AlternateContent>
      </w:r>
      <w:ins w:author="user" w:date="2016-09-08T18:56:00Z" w:id="99">
        <w:r w:rsidRPr="00E35A9E"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971584" behindDoc="0" locked="0" layoutInCell="1" allowOverlap="1" wp14:anchorId="0287CBC1" wp14:editId="3B1EA620">
                  <wp:simplePos x="0" y="0"/>
                  <wp:positionH relativeFrom="page">
                    <wp:posOffset>8955</wp:posOffset>
                  </wp:positionH>
                  <wp:positionV relativeFrom="paragraph">
                    <wp:posOffset>-894168</wp:posOffset>
                  </wp:positionV>
                  <wp:extent cx="628650" cy="10267950"/>
                  <wp:effectExtent l="57150" t="19050" r="57150" b="95250"/>
                  <wp:wrapNone/>
                  <wp:docPr id="281" name="Rectángulo 28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28650" cy="102679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75000"/>
                                </a:schemeClr>
                              </a:gs>
                              <a:gs pos="60000">
                                <a:schemeClr val="accent6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id="Rectángulo 281" style="position:absolute;margin-left:.7pt;margin-top:-70.4pt;width:49.5pt;height:808.5pt;z-index:2519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e36c0a [2409]" stroked="f" strokeweight="2pt" w14:anchorId="73A1A0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">
                  <v:fill type="gradient" color2="#fde7d4 [761]" colors="0 #e46c0a;39322f #ffd3b9;1 #ffe9dd" focus="100%" rotate="t"/>
                  <v:shadow on="t" color="black" opacity="26214f" offset="0,3pt" origin=",-.5"/>
                  <w10:wrap anchorx="page"/>
                </v:rect>
              </w:pict>
            </mc:Fallback>
          </mc:AlternateContent>
        </w:r>
      </w:ins>
    </w:p>
    <w:p w:rsidR="00E43C95" w:rsidP="0026690A" w:rsidRDefault="00E43C95" w14:paraId="2ECD51C7" w14:textId="6E949CDE">
      <w:pPr>
        <w:jc w:val="center"/>
      </w:pPr>
    </w:p>
    <w:p w:rsidR="00E43C95" w:rsidP="0026690A" w:rsidRDefault="00E43C95" w14:paraId="15C70FC5" w14:textId="1B0230D4">
      <w:pPr>
        <w:jc w:val="center"/>
      </w:pPr>
    </w:p>
    <w:p w:rsidR="00E43C95" w:rsidP="0026690A" w:rsidRDefault="00E43C95" w14:paraId="10B4AF31" w14:textId="77777777">
      <w:pPr>
        <w:jc w:val="center"/>
      </w:pPr>
    </w:p>
    <w:p w:rsidR="00E43C95" w:rsidP="0026690A" w:rsidRDefault="00E43C95" w14:paraId="7EB1AE3C" w14:textId="1B5C1F16">
      <w:pPr>
        <w:jc w:val="center"/>
      </w:pPr>
    </w:p>
    <w:p w:rsidR="00E43C95" w:rsidP="0026690A" w:rsidRDefault="00E43C95" w14:paraId="01761FEC" w14:textId="6249FE9C">
      <w:pPr>
        <w:jc w:val="center"/>
      </w:pPr>
    </w:p>
    <w:p w:rsidR="00E43C95" w:rsidP="0026690A" w:rsidRDefault="00E43C95" w14:paraId="2BB35868" w14:textId="71986AC3">
      <w:pPr>
        <w:jc w:val="center"/>
      </w:pPr>
    </w:p>
    <w:p w:rsidR="00E43C95" w:rsidP="0026690A" w:rsidRDefault="00E43C95" w14:paraId="1A53660D" w14:textId="5F91B082">
      <w:pPr>
        <w:jc w:val="center"/>
      </w:pPr>
    </w:p>
    <w:p w:rsidR="00E43C95" w:rsidP="0026690A" w:rsidRDefault="00E43C95" w14:paraId="0C7EBEA8" w14:textId="2BE70A22">
      <w:pPr>
        <w:jc w:val="center"/>
      </w:pPr>
    </w:p>
    <w:p w:rsidR="00E43C95" w:rsidP="0026690A" w:rsidRDefault="00E43C95" w14:paraId="7564D828" w14:textId="34020EFF">
      <w:pPr>
        <w:jc w:val="center"/>
      </w:pPr>
    </w:p>
    <w:p w:rsidR="00E43C95" w:rsidP="0026690A" w:rsidRDefault="00E43C95" w14:paraId="38C563AA" w14:textId="75E16568">
      <w:pPr>
        <w:jc w:val="center"/>
      </w:pPr>
    </w:p>
    <w:p w:rsidR="00E43C95" w:rsidP="0026690A" w:rsidRDefault="00E43C95" w14:paraId="078D4D00" w14:textId="1E5A1C3D">
      <w:pPr>
        <w:jc w:val="center"/>
      </w:pPr>
    </w:p>
    <w:p w:rsidR="00E43C95" w:rsidP="0026690A" w:rsidRDefault="00E43C95" w14:paraId="52CF9D1D" w14:textId="7B525A19">
      <w:pPr>
        <w:jc w:val="center"/>
      </w:pPr>
    </w:p>
    <w:p w:rsidR="00E43C95" w:rsidP="0026690A" w:rsidRDefault="00E43C95" w14:paraId="01CB5082" w14:textId="77777777">
      <w:pPr>
        <w:jc w:val="center"/>
      </w:pPr>
    </w:p>
    <w:p w:rsidRPr="001F53AE" w:rsidR="00E43C95" w:rsidP="0026690A" w:rsidRDefault="00E43C95" w14:paraId="6FDC3F13" w14:textId="194BB9E2">
      <w:pPr>
        <w:jc w:val="center"/>
      </w:pPr>
    </w:p>
    <w:p w:rsidRPr="001F53AE" w:rsidR="0026690A" w:rsidP="0026690A" w:rsidRDefault="0026690A" w14:paraId="6F6CB06A" w14:textId="77777777">
      <w:pPr>
        <w:jc w:val="center"/>
      </w:pPr>
    </w:p>
    <w:p w:rsidRPr="00E43C95" w:rsidR="0026690A" w:rsidP="00652773" w:rsidRDefault="0026690A" w14:paraId="37B8D4A9" w14:textId="6EF61500">
      <w:pPr>
        <w:pStyle w:val="Prrafodelista"/>
        <w:numPr>
          <w:ilvl w:val="0"/>
          <w:numId w:val="41"/>
        </w:numPr>
        <w:jc w:val="center"/>
        <w:rPr>
          <w:rFonts w:cstheme="minorHAnsi"/>
          <w:b/>
          <w:sz w:val="40"/>
        </w:rPr>
      </w:pPr>
      <w:r w:rsidRPr="00E43C95">
        <w:rPr>
          <w:rFonts w:cstheme="minorHAnsi"/>
          <w:b/>
          <w:sz w:val="40"/>
        </w:rPr>
        <w:t>ANÁLISIS DE RESU</w:t>
      </w:r>
      <w:r w:rsidRPr="00E43C95" w:rsidR="0041403B">
        <w:rPr>
          <w:rFonts w:cstheme="minorHAnsi"/>
          <w:b/>
          <w:sz w:val="40"/>
        </w:rPr>
        <w:t>LT</w:t>
      </w:r>
      <w:r w:rsidRPr="00E43C95">
        <w:rPr>
          <w:rFonts w:cstheme="minorHAnsi"/>
          <w:b/>
          <w:sz w:val="40"/>
        </w:rPr>
        <w:t>ADOS</w:t>
      </w:r>
    </w:p>
    <w:p w:rsidRPr="00F162B0" w:rsidR="0026690A" w:rsidP="0026690A" w:rsidRDefault="0026690A" w14:paraId="48C31E80" w14:textId="77777777">
      <w:pPr>
        <w:contextualSpacing/>
        <w:jc w:val="center"/>
        <w:rPr>
          <w:rFonts w:cstheme="minorHAnsi"/>
          <w:sz w:val="40"/>
        </w:rPr>
      </w:pPr>
    </w:p>
    <w:p w:rsidRPr="0003051E" w:rsidR="0003051E" w:rsidP="00652773" w:rsidRDefault="0003051E" w14:paraId="0075FCCE" w14:textId="48124483">
      <w:pPr>
        <w:pStyle w:val="Prrafodelista"/>
        <w:numPr>
          <w:ilvl w:val="1"/>
          <w:numId w:val="19"/>
        </w:numPr>
        <w:ind w:left="2835"/>
        <w:rPr>
          <w:rFonts w:cstheme="minorHAnsi"/>
          <w:sz w:val="28"/>
        </w:rPr>
      </w:pPr>
      <w:r w:rsidRPr="0003051E">
        <w:rPr>
          <w:rFonts w:cstheme="minorHAnsi"/>
          <w:sz w:val="28"/>
        </w:rPr>
        <w:t xml:space="preserve">Análisis </w:t>
      </w:r>
      <w:r w:rsidRPr="0003051E" w:rsidR="00BD403E">
        <w:rPr>
          <w:rFonts w:cstheme="minorHAnsi"/>
          <w:sz w:val="28"/>
        </w:rPr>
        <w:t xml:space="preserve">de impactos </w:t>
      </w:r>
    </w:p>
    <w:p w:rsidRPr="0003051E" w:rsidR="0003051E" w:rsidP="00652773" w:rsidRDefault="0003051E" w14:paraId="49701851" w14:textId="77777777">
      <w:pPr>
        <w:pStyle w:val="Prrafodelista"/>
        <w:numPr>
          <w:ilvl w:val="1"/>
          <w:numId w:val="19"/>
        </w:numPr>
        <w:ind w:left="2835"/>
        <w:rPr>
          <w:rFonts w:cstheme="minorHAnsi"/>
          <w:sz w:val="28"/>
        </w:rPr>
      </w:pPr>
      <w:r w:rsidRPr="0003051E">
        <w:rPr>
          <w:rFonts w:cstheme="minorHAnsi"/>
          <w:sz w:val="28"/>
        </w:rPr>
        <w:t xml:space="preserve">Utilización </w:t>
      </w:r>
      <w:r w:rsidRPr="0003051E" w:rsidR="00BD403E">
        <w:rPr>
          <w:rFonts w:cstheme="minorHAnsi"/>
          <w:sz w:val="28"/>
        </w:rPr>
        <w:t>de herramientas</w:t>
      </w:r>
    </w:p>
    <w:p w:rsidR="0026690A" w:rsidP="00652773" w:rsidRDefault="00D04054" w14:paraId="6C61BF14" w14:textId="77777777">
      <w:pPr>
        <w:pStyle w:val="Prrafodelista"/>
        <w:numPr>
          <w:ilvl w:val="1"/>
          <w:numId w:val="19"/>
        </w:numPr>
        <w:ind w:left="2835"/>
        <w:rPr>
          <w:rFonts w:cstheme="minorHAnsi"/>
          <w:sz w:val="28"/>
        </w:rPr>
      </w:pPr>
      <w:r w:rsidRPr="00D04054">
        <w:rPr>
          <w:rFonts w:cstheme="minorHAnsi"/>
          <w:sz w:val="28"/>
        </w:rPr>
        <w:t xml:space="preserve">Análisis </w:t>
      </w:r>
      <w:r w:rsidRPr="00D04054" w:rsidR="00BD403E">
        <w:rPr>
          <w:rFonts w:cstheme="minorHAnsi"/>
          <w:sz w:val="28"/>
        </w:rPr>
        <w:t>de diseño de componentes</w:t>
      </w:r>
    </w:p>
    <w:p w:rsidR="00D04054" w:rsidP="00652773" w:rsidRDefault="00D04054" w14:paraId="7CEC5DE5" w14:textId="052CCFCD">
      <w:pPr>
        <w:pStyle w:val="Prrafodelista"/>
        <w:numPr>
          <w:ilvl w:val="1"/>
          <w:numId w:val="19"/>
        </w:numPr>
        <w:ind w:left="2835"/>
        <w:rPr>
          <w:rFonts w:cstheme="minorHAnsi"/>
          <w:sz w:val="28"/>
        </w:rPr>
      </w:pPr>
      <w:r w:rsidRPr="00D04054">
        <w:rPr>
          <w:rFonts w:cstheme="minorHAnsi"/>
          <w:sz w:val="28"/>
        </w:rPr>
        <w:t xml:space="preserve">Cumplimiento </w:t>
      </w:r>
      <w:r w:rsidRPr="00D04054" w:rsidR="00BD403E">
        <w:rPr>
          <w:rFonts w:cstheme="minorHAnsi"/>
          <w:sz w:val="28"/>
        </w:rPr>
        <w:t>de objetivos</w:t>
      </w:r>
    </w:p>
    <w:p w:rsidR="00250522" w:rsidP="00652773" w:rsidRDefault="00250522" w14:paraId="05C6D658" w14:textId="4C8FC864">
      <w:pPr>
        <w:pStyle w:val="Prrafodelista"/>
        <w:numPr>
          <w:ilvl w:val="1"/>
          <w:numId w:val="19"/>
        </w:numPr>
        <w:ind w:left="2835"/>
        <w:rPr>
          <w:rFonts w:cstheme="minorHAnsi"/>
          <w:sz w:val="28"/>
        </w:rPr>
      </w:pPr>
      <w:r>
        <w:rPr>
          <w:rFonts w:cstheme="minorHAnsi"/>
          <w:sz w:val="28"/>
        </w:rPr>
        <w:t>Conclusiones</w:t>
      </w:r>
    </w:p>
    <w:p w:rsidR="00D04054" w:rsidP="00652773" w:rsidRDefault="00D04054" w14:paraId="12DB0F4F" w14:textId="5611D936">
      <w:pPr>
        <w:pStyle w:val="Prrafodelista"/>
        <w:numPr>
          <w:ilvl w:val="1"/>
          <w:numId w:val="19"/>
        </w:numPr>
        <w:ind w:left="2835"/>
        <w:rPr>
          <w:rFonts w:cstheme="minorHAnsi"/>
          <w:sz w:val="28"/>
        </w:rPr>
      </w:pPr>
      <w:r w:rsidRPr="00D04054">
        <w:rPr>
          <w:rFonts w:cstheme="minorHAnsi"/>
          <w:sz w:val="28"/>
        </w:rPr>
        <w:t xml:space="preserve">Experiencia </w:t>
      </w:r>
      <w:r w:rsidRPr="00D04054" w:rsidR="00BD403E">
        <w:rPr>
          <w:rFonts w:cstheme="minorHAnsi"/>
          <w:sz w:val="28"/>
        </w:rPr>
        <w:t>de diseño en ingeniería de software</w:t>
      </w:r>
    </w:p>
    <w:p w:rsidRPr="00E43C95" w:rsidR="00D04054" w:rsidP="00652773" w:rsidRDefault="00BD403E" w14:paraId="78E6F993" w14:textId="77777777">
      <w:pPr>
        <w:pStyle w:val="Prrafodelista"/>
        <w:numPr>
          <w:ilvl w:val="1"/>
          <w:numId w:val="19"/>
        </w:numPr>
        <w:ind w:left="2835"/>
        <w:rPr>
          <w:rFonts w:cstheme="minorHAnsi"/>
          <w:sz w:val="28"/>
        </w:rPr>
      </w:pPr>
      <w:r w:rsidRPr="00D04054">
        <w:rPr>
          <w:rFonts w:cstheme="minorHAnsi"/>
          <w:sz w:val="28"/>
        </w:rPr>
        <w:t>Trabajos futuros</w:t>
      </w:r>
    </w:p>
    <w:p w:rsidR="0026690A" w:rsidP="0026690A" w:rsidRDefault="0026690A" w14:paraId="50017F3A" w14:textId="77777777">
      <w:pPr>
        <w:pStyle w:val="Prrafodelista"/>
        <w:rPr>
          <w:rFonts w:cstheme="minorHAnsi"/>
          <w:sz w:val="32"/>
        </w:rPr>
      </w:pPr>
    </w:p>
    <w:p w:rsidR="0026690A" w:rsidP="0026690A" w:rsidRDefault="0026690A" w14:paraId="647AB39A" w14:textId="77777777">
      <w:pPr>
        <w:jc w:val="center"/>
      </w:pPr>
      <w:r>
        <w:br w:type="page"/>
      </w:r>
    </w:p>
    <w:p w:rsidR="00F453FE" w:rsidP="008F06B8" w:rsidRDefault="00BE45B2" w14:paraId="52490B7D" w14:textId="77777777">
      <w:pPr>
        <w:pStyle w:val="Ttulo1"/>
        <w:numPr>
          <w:ilvl w:val="0"/>
          <w:numId w:val="50"/>
        </w:numPr>
      </w:pPr>
      <w:bookmarkStart w:name="_Toc31720816" w:id="100"/>
      <w:r>
        <w:lastRenderedPageBreak/>
        <w:t>ANÁLISIS DE RESULTADOS</w:t>
      </w:r>
      <w:bookmarkEnd w:id="100"/>
    </w:p>
    <w:p w:rsidR="004F4266" w:rsidP="008F06B8" w:rsidRDefault="004F4266" w14:paraId="574A8D81" w14:textId="77777777">
      <w:pPr>
        <w:pStyle w:val="Ttulo3"/>
        <w:numPr>
          <w:ilvl w:val="1"/>
          <w:numId w:val="50"/>
        </w:numPr>
        <w:ind w:left="709" w:hanging="425"/>
      </w:pPr>
      <w:bookmarkStart w:name="_Toc31720817" w:id="101"/>
      <w:r w:rsidRPr="004F4266">
        <w:t>Análisis de Impactos</w:t>
      </w:r>
      <w:bookmarkEnd w:id="101"/>
      <w:r w:rsidRPr="004F4266">
        <w:t xml:space="preserve"> </w:t>
      </w:r>
    </w:p>
    <w:p w:rsidR="004F4266" w:rsidP="00FF1991" w:rsidRDefault="004F4266" w14:paraId="6223788F" w14:textId="27AB3FC1">
      <w:pPr>
        <w:ind w:left="284"/>
        <w:contextualSpacing/>
        <w:jc w:val="both"/>
      </w:pPr>
      <w:r>
        <w:t xml:space="preserve">La propuesta de ingeniería </w:t>
      </w:r>
      <w:r w:rsidR="0003051E">
        <w:t>discutida</w:t>
      </w:r>
      <w:r>
        <w:t xml:space="preserve"> en el presente documento tiene diferentes impactos </w:t>
      </w:r>
      <w:r w:rsidR="00CA77E5">
        <w:t>en el escenario en el cu</w:t>
      </w:r>
      <w:r w:rsidR="006216BF">
        <w:t>al se contextualiza el problema.</w:t>
      </w:r>
      <w:r w:rsidR="00CA77E5">
        <w:t xml:space="preserve"> </w:t>
      </w:r>
      <w:r w:rsidR="006216BF">
        <w:t xml:space="preserve">Estos impactos pueden ser analizados y discutidos </w:t>
      </w:r>
      <w:r>
        <w:t xml:space="preserve">desde las siguientes </w:t>
      </w:r>
      <w:r w:rsidR="00A546F7">
        <w:t xml:space="preserve">dimensiones o </w:t>
      </w:r>
      <w:r>
        <w:t>perspectivas:</w:t>
      </w:r>
      <w:r w:rsidR="0003051E">
        <w:t xml:space="preserve"> </w:t>
      </w:r>
      <w:r w:rsidR="006216BF">
        <w:t>ambiental, social, económica</w:t>
      </w:r>
      <w:r w:rsidR="0003051E">
        <w:t>,</w:t>
      </w:r>
      <w:r w:rsidR="00EA2046">
        <w:t xml:space="preserve"> técnica, </w:t>
      </w:r>
      <w:r w:rsidR="006216BF">
        <w:t>e</w:t>
      </w:r>
      <w:r w:rsidR="00EA2046">
        <w:t xml:space="preserve"> </w:t>
      </w:r>
      <w:r w:rsidR="006216BF">
        <w:t>individual</w:t>
      </w:r>
      <w:r w:rsidR="00E47438">
        <w:t xml:space="preserve"> </w:t>
      </w:r>
      <w:r w:rsidR="00516306">
        <w:t>[1]</w:t>
      </w:r>
      <w:r w:rsidR="0003051E">
        <w:t>.</w:t>
      </w:r>
    </w:p>
    <w:p w:rsidR="004F4266" w:rsidP="00FF1991" w:rsidRDefault="004F4266" w14:paraId="05D4F8F8" w14:textId="77777777">
      <w:pPr>
        <w:ind w:left="284"/>
        <w:contextualSpacing/>
        <w:jc w:val="both"/>
      </w:pPr>
    </w:p>
    <w:p w:rsidR="00EA2046" w:rsidP="00EA2046" w:rsidRDefault="006216BF" w14:paraId="565FEE9A" w14:textId="77777777">
      <w:pPr>
        <w:pStyle w:val="Prrafodelista"/>
        <w:numPr>
          <w:ilvl w:val="0"/>
          <w:numId w:val="29"/>
        </w:numPr>
        <w:ind w:left="284" w:firstLine="0"/>
        <w:jc w:val="both"/>
      </w:pPr>
      <w:r>
        <w:rPr>
          <w:b/>
        </w:rPr>
        <w:t xml:space="preserve">Ambiental: </w:t>
      </w:r>
      <w:r>
        <w:t>se relaciona con los efectos a largo plazo de las actividades humanas sobre los sistemas naturales. Esta dimensión incluye ecosistemas, recursos naturales, cambio climático, producción de alimentos, agua, contaminación, entre otros.</w:t>
      </w:r>
    </w:p>
    <w:p w:rsidR="006216BF" w:rsidP="006216BF" w:rsidRDefault="006216BF" w14:paraId="39515FBD" w14:textId="77777777">
      <w:pPr>
        <w:pStyle w:val="Prrafodelista"/>
        <w:ind w:left="284"/>
        <w:jc w:val="both"/>
      </w:pPr>
    </w:p>
    <w:p w:rsidRPr="006216BF" w:rsidR="006216BF" w:rsidP="006216BF" w:rsidRDefault="006216BF" w14:paraId="01D2AEAE" w14:textId="77777777">
      <w:pPr>
        <w:pStyle w:val="Prrafodelista"/>
        <w:numPr>
          <w:ilvl w:val="0"/>
          <w:numId w:val="29"/>
        </w:numPr>
        <w:ind w:left="284" w:firstLine="0"/>
        <w:jc w:val="both"/>
      </w:pPr>
      <w:r w:rsidRPr="007C5F0F">
        <w:rPr>
          <w:b/>
        </w:rPr>
        <w:t>Social</w:t>
      </w:r>
      <w:r>
        <w:rPr>
          <w:b/>
        </w:rPr>
        <w:t>:</w:t>
      </w:r>
      <w:r w:rsidRPr="00BD056C">
        <w:rPr>
          <w:b/>
        </w:rPr>
        <w:t xml:space="preserve"> </w:t>
      </w:r>
      <w:r w:rsidRPr="006216BF">
        <w:t>se</w:t>
      </w:r>
      <w:r>
        <w:t xml:space="preserve"> relaciona con las comunidades sociales (entendidos como grupos de </w:t>
      </w:r>
      <w:r w:rsidR="0070231C">
        <w:t>personas u organizaciones</w:t>
      </w:r>
      <w:r>
        <w:t>)</w:t>
      </w:r>
      <w:r w:rsidR="0070231C">
        <w:t xml:space="preserve"> así como con los factores que atentan contra la confianza de la sociedad. Esta dimensión incluye equidad social, justicia, empleo, y democracia, entre otros.</w:t>
      </w:r>
    </w:p>
    <w:p w:rsidRPr="006216BF" w:rsidR="006216BF" w:rsidP="006216BF" w:rsidRDefault="006216BF" w14:paraId="0A83F499" w14:textId="77777777">
      <w:pPr>
        <w:pStyle w:val="Prrafodelista"/>
        <w:rPr>
          <w:b/>
        </w:rPr>
      </w:pPr>
    </w:p>
    <w:p w:rsidR="006216BF" w:rsidP="00732DF8" w:rsidRDefault="006216BF" w14:paraId="034B4B95" w14:textId="77777777">
      <w:pPr>
        <w:pStyle w:val="Prrafodelista"/>
        <w:numPr>
          <w:ilvl w:val="0"/>
          <w:numId w:val="29"/>
        </w:numPr>
        <w:ind w:left="284" w:firstLine="0"/>
        <w:jc w:val="both"/>
      </w:pPr>
      <w:r w:rsidRPr="00BD056C">
        <w:rPr>
          <w:b/>
        </w:rPr>
        <w:t>Económico</w:t>
      </w:r>
      <w:r w:rsidR="00732DF8">
        <w:rPr>
          <w:b/>
        </w:rPr>
        <w:t>:</w:t>
      </w:r>
      <w:r w:rsidRPr="00BD056C" w:rsidR="00732DF8">
        <w:rPr>
          <w:b/>
        </w:rPr>
        <w:t xml:space="preserve"> </w:t>
      </w:r>
      <w:r w:rsidRPr="006216BF" w:rsidR="00732DF8">
        <w:t>se</w:t>
      </w:r>
      <w:r w:rsidR="00732DF8">
        <w:t xml:space="preserve"> concentra en activos, capital y valor añadido. Esto incluye generación de riqueza, prosperidad, retorno a la inversión, inversión de capital, flujo entrante, y flujo saliente entre otros.</w:t>
      </w:r>
    </w:p>
    <w:p w:rsidR="004F4266" w:rsidP="00FF1991" w:rsidRDefault="004F4266" w14:paraId="7A9F4DDC" w14:textId="77777777">
      <w:pPr>
        <w:pStyle w:val="Prrafodelista"/>
        <w:ind w:left="284"/>
        <w:jc w:val="both"/>
      </w:pPr>
    </w:p>
    <w:p w:rsidR="005C0D7B" w:rsidP="00E06DC0" w:rsidRDefault="00EA2046" w14:paraId="4C7AF174" w14:textId="77777777">
      <w:pPr>
        <w:pStyle w:val="Prrafodelista"/>
        <w:numPr>
          <w:ilvl w:val="0"/>
          <w:numId w:val="29"/>
        </w:numPr>
        <w:ind w:left="284" w:firstLine="0"/>
        <w:jc w:val="both"/>
      </w:pPr>
      <w:r>
        <w:rPr>
          <w:b/>
        </w:rPr>
        <w:t>Técnica</w:t>
      </w:r>
      <w:r w:rsidR="00E06DC0">
        <w:rPr>
          <w:b/>
        </w:rPr>
        <w:t>:</w:t>
      </w:r>
      <w:r w:rsidRPr="00BD056C" w:rsidR="00E06DC0">
        <w:rPr>
          <w:b/>
        </w:rPr>
        <w:t xml:space="preserve"> </w:t>
      </w:r>
      <w:r w:rsidRPr="006216BF" w:rsidR="00E06DC0">
        <w:t>se</w:t>
      </w:r>
      <w:r w:rsidR="00E06DC0">
        <w:t xml:space="preserve"> relaciona con la durabilidad de la información, sistemas, infraestructura, así como con su evolución </w:t>
      </w:r>
      <w:r w:rsidR="00A546F7">
        <w:t>y cambio en relación a las condiciones predominantes en el entorno. Esta</w:t>
      </w:r>
      <w:r w:rsidR="00E06DC0">
        <w:t xml:space="preserve"> </w:t>
      </w:r>
      <w:r w:rsidR="00A546F7">
        <w:t>perspectiva incluye mantenimiento, innovación, obsolescencia, integridad de los datos, entre otros.</w:t>
      </w:r>
    </w:p>
    <w:p w:rsidR="00FE2503" w:rsidP="00FE2503" w:rsidRDefault="00FE2503" w14:paraId="238DD4D2" w14:textId="77777777">
      <w:pPr>
        <w:pStyle w:val="Prrafodelista"/>
        <w:ind w:left="284"/>
        <w:jc w:val="both"/>
      </w:pPr>
    </w:p>
    <w:p w:rsidR="00AA58A9" w:rsidP="00AA58A9" w:rsidRDefault="00C06168" w14:paraId="132A426D" w14:textId="77777777">
      <w:pPr>
        <w:pStyle w:val="Prrafodelista"/>
        <w:numPr>
          <w:ilvl w:val="0"/>
          <w:numId w:val="29"/>
        </w:numPr>
        <w:ind w:left="284" w:firstLine="0"/>
        <w:jc w:val="both"/>
        <w:rPr>
          <w:b/>
        </w:rPr>
      </w:pPr>
      <w:r>
        <w:rPr>
          <w:b/>
        </w:rPr>
        <w:t>Individual</w:t>
      </w:r>
      <w:r w:rsidRPr="00013596" w:rsidR="004F4266">
        <w:rPr>
          <w:b/>
        </w:rPr>
        <w:t>:</w:t>
      </w:r>
      <w:r>
        <w:rPr>
          <w:b/>
        </w:rPr>
        <w:t xml:space="preserve"> </w:t>
      </w:r>
      <w:r w:rsidRPr="00C06168">
        <w:t>se</w:t>
      </w:r>
      <w:r>
        <w:rPr>
          <w:b/>
        </w:rPr>
        <w:t xml:space="preserve"> </w:t>
      </w:r>
      <w:r w:rsidRPr="00C06168">
        <w:t>relaciona</w:t>
      </w:r>
      <w:r>
        <w:t xml:space="preserve"> con el bienestar de las personas como individuos. Esto incluye bienestar tanto físico como mental, educación, desarrollo de habilidades, adquisición y aplicación de conocimiento, entre otros.</w:t>
      </w:r>
      <w:r>
        <w:rPr>
          <w:b/>
        </w:rPr>
        <w:t xml:space="preserve"> </w:t>
      </w:r>
    </w:p>
    <w:p w:rsidRPr="004F4266" w:rsidR="004F4266" w:rsidP="00AA58A9" w:rsidRDefault="004F4266" w14:paraId="574303AC" w14:textId="77777777">
      <w:pPr>
        <w:pStyle w:val="Prrafodelista"/>
        <w:ind w:left="284"/>
        <w:jc w:val="both"/>
        <w:rPr>
          <w:b/>
        </w:rPr>
      </w:pPr>
      <w:r>
        <w:rPr>
          <w:b/>
        </w:rPr>
        <w:t xml:space="preserve"> </w:t>
      </w:r>
    </w:p>
    <w:p w:rsidR="004F4266" w:rsidP="00FF1991" w:rsidRDefault="002C431B" w14:paraId="40F0C08A" w14:textId="77777777">
      <w:pPr>
        <w:pStyle w:val="Prrafodelista"/>
        <w:ind w:left="284"/>
        <w:jc w:val="both"/>
      </w:pPr>
      <w:r w:rsidRPr="002C431B">
        <w:t>Adi</w:t>
      </w:r>
      <w:r>
        <w:t xml:space="preserve">cionalmente, </w:t>
      </w:r>
      <w:r w:rsidR="00E527F1">
        <w:t>sobre estas perspectivas es posible efectos de primer, segundo y de tercer orden</w:t>
      </w:r>
      <w:r>
        <w:t>.</w:t>
      </w:r>
    </w:p>
    <w:p w:rsidRPr="002C431B" w:rsidR="00E527F1" w:rsidP="00FF1991" w:rsidRDefault="005E1799" w14:paraId="6F174CEA" w14:textId="77777777">
      <w:pPr>
        <w:pStyle w:val="Prrafodelista"/>
        <w:ind w:left="284"/>
        <w:jc w:val="both"/>
      </w:pPr>
      <w:r>
        <w:t>Los e</w:t>
      </w:r>
      <w:r w:rsidR="00E527F1">
        <w:t xml:space="preserve">fectos de primer orden se relacionan con los impactos y con las oportunidades generadas por la inmediata y mera </w:t>
      </w:r>
      <w:r w:rsidR="00FF3B3B">
        <w:t xml:space="preserve">existencia </w:t>
      </w:r>
      <w:r w:rsidR="00460682">
        <w:t>de un sistema de software, incluyendo sus ventajas y desventajas de diseño</w:t>
      </w:r>
      <w:r w:rsidR="00E527F1">
        <w:t>.</w:t>
      </w:r>
      <w:r>
        <w:t xml:space="preserve"> Los efectos de según orden son generados </w:t>
      </w:r>
      <w:r w:rsidR="00B11D36">
        <w:t>por el uso y la aplicación del software</w:t>
      </w:r>
      <w:r>
        <w:t>.</w:t>
      </w:r>
      <w:r w:rsidR="00B11D36">
        <w:t xml:space="preserve"> Los efectos de ter</w:t>
      </w:r>
      <w:r w:rsidR="00244A31">
        <w:t>cer orden se asocian con los impactos de un largo grupo de personas usando la tecnolog</w:t>
      </w:r>
      <w:r w:rsidR="00187397">
        <w:t>ía a largo plazo</w:t>
      </w:r>
      <w:r w:rsidR="00B11D36">
        <w:t>.</w:t>
      </w:r>
      <w:r w:rsidR="00460682">
        <w:t xml:space="preserve"> </w:t>
      </w:r>
    </w:p>
    <w:p w:rsidR="00850767" w:rsidP="00FF1991" w:rsidRDefault="00850767" w14:paraId="6BEEA497" w14:textId="77777777">
      <w:pPr>
        <w:pStyle w:val="Prrafodelista"/>
        <w:ind w:left="284"/>
        <w:jc w:val="both"/>
        <w:rPr>
          <w:b/>
        </w:rPr>
      </w:pPr>
    </w:p>
    <w:p w:rsidR="004F4266" w:rsidP="008F06B8" w:rsidRDefault="0003051E" w14:paraId="3D2D3129" w14:textId="77777777">
      <w:pPr>
        <w:pStyle w:val="Ttulo3"/>
        <w:numPr>
          <w:ilvl w:val="1"/>
          <w:numId w:val="50"/>
        </w:numPr>
        <w:ind w:left="709" w:hanging="425"/>
      </w:pPr>
      <w:bookmarkStart w:name="_Toc31720818" w:id="102"/>
      <w:r>
        <w:t>Utilización de herramientas</w:t>
      </w:r>
      <w:bookmarkEnd w:id="102"/>
    </w:p>
    <w:p w:rsidR="00F4090A" w:rsidP="00FF1991" w:rsidRDefault="00AA58A9" w14:paraId="09C3D8ED" w14:textId="77777777">
      <w:pPr>
        <w:ind w:left="284"/>
        <w:jc w:val="both"/>
      </w:pPr>
      <w:r>
        <w:t>Justificación de la</w:t>
      </w:r>
      <w:r w:rsidR="003F7DF0">
        <w:t xml:space="preserve"> selección y </w:t>
      </w:r>
      <w:r w:rsidR="00340F07">
        <w:t xml:space="preserve">el </w:t>
      </w:r>
      <w:r w:rsidR="00D17FA5">
        <w:t>uso</w:t>
      </w:r>
      <w:r w:rsidR="003F7DF0">
        <w:t xml:space="preserve"> de las herramientas tecnológicas </w:t>
      </w:r>
      <w:r w:rsidR="00340F07">
        <w:t>durante el proyecto</w:t>
      </w:r>
      <w:r w:rsidR="003F7DF0">
        <w:t xml:space="preserve"> </w:t>
      </w:r>
    </w:p>
    <w:p w:rsidR="00F31707" w:rsidP="00FF1991" w:rsidRDefault="00F31707" w14:paraId="3965A635" w14:textId="77777777">
      <w:pPr>
        <w:ind w:left="284"/>
        <w:jc w:val="both"/>
      </w:pPr>
    </w:p>
    <w:p w:rsidR="00481CF6" w:rsidP="00AA58A9" w:rsidRDefault="00481CF6" w14:paraId="0BA61C3E" w14:textId="77777777">
      <w:pPr>
        <w:jc w:val="both"/>
      </w:pPr>
    </w:p>
    <w:p w:rsidR="004F4266" w:rsidP="008F06B8" w:rsidRDefault="00303259" w14:paraId="7E9639F5" w14:textId="77777777">
      <w:pPr>
        <w:pStyle w:val="Ttulo3"/>
        <w:numPr>
          <w:ilvl w:val="1"/>
          <w:numId w:val="50"/>
        </w:numPr>
        <w:ind w:left="709" w:hanging="425"/>
      </w:pPr>
      <w:bookmarkStart w:name="_Toc31720819" w:id="103"/>
      <w:r w:rsidRPr="00303259">
        <w:t>Análisis de diseño de componentes</w:t>
      </w:r>
      <w:bookmarkEnd w:id="103"/>
    </w:p>
    <w:p w:rsidR="00AA58A9" w:rsidP="00D442DA" w:rsidRDefault="00F31707" w14:paraId="643A5820" w14:textId="77777777">
      <w:pPr>
        <w:pStyle w:val="Prrafodelista"/>
        <w:ind w:left="284"/>
        <w:jc w:val="both"/>
      </w:pPr>
      <w:r>
        <w:t>Durante el</w:t>
      </w:r>
      <w:r w:rsidR="00563004">
        <w:t xml:space="preserve"> proceso de in</w:t>
      </w:r>
      <w:r>
        <w:t>geniería de software realizado se</w:t>
      </w:r>
      <w:r w:rsidR="005A34A5">
        <w:t xml:space="preserve"> </w:t>
      </w:r>
      <w:r w:rsidRPr="00023158" w:rsidR="005A34A5">
        <w:t>utilizaron vistas</w:t>
      </w:r>
      <w:r w:rsidR="00AA58A9">
        <w:t xml:space="preserve">: </w:t>
      </w:r>
      <w:r w:rsidR="005A34A5">
        <w:t xml:space="preserve"> </w:t>
      </w:r>
    </w:p>
    <w:p w:rsidR="00AA58A9" w:rsidP="00D442DA" w:rsidRDefault="00AA58A9" w14:paraId="2D53A1A9" w14:textId="77777777">
      <w:pPr>
        <w:pStyle w:val="Prrafodelista"/>
        <w:ind w:left="284"/>
        <w:jc w:val="both"/>
      </w:pPr>
    </w:p>
    <w:p w:rsidR="00CB0D5A" w:rsidP="00D442DA" w:rsidRDefault="00AA58A9" w14:paraId="7C6DA8A8" w14:textId="77777777">
      <w:pPr>
        <w:pStyle w:val="Prrafodelista"/>
        <w:ind w:left="284"/>
        <w:jc w:val="both"/>
      </w:pPr>
      <w:r>
        <w:t>Utilizando</w:t>
      </w:r>
      <w:r w:rsidR="005A34A5">
        <w:t xml:space="preserve"> las técnicas expuestas en</w:t>
      </w:r>
      <w:r>
        <w:t>:</w:t>
      </w:r>
      <w:r w:rsidR="005A34A5">
        <w:t xml:space="preserve"> </w:t>
      </w:r>
    </w:p>
    <w:p w:rsidR="00AA58A9" w:rsidP="00D442DA" w:rsidRDefault="00AA58A9" w14:paraId="15EC3430" w14:textId="77777777">
      <w:pPr>
        <w:pStyle w:val="Prrafodelista"/>
        <w:ind w:left="284"/>
        <w:jc w:val="both"/>
      </w:pPr>
    </w:p>
    <w:p w:rsidRPr="00023158" w:rsidR="00023158" w:rsidP="00FF1991" w:rsidRDefault="0089702D" w14:paraId="219AD25B" w14:textId="77777777">
      <w:pPr>
        <w:pStyle w:val="Prrafodelista"/>
        <w:ind w:left="284"/>
        <w:jc w:val="both"/>
      </w:pPr>
      <w:r>
        <w:t xml:space="preserve">El </w:t>
      </w:r>
      <w:r w:rsidRPr="00023158">
        <w:t>análisis y evaluación</w:t>
      </w:r>
      <w:r>
        <w:t xml:space="preserve"> de los componentes, se </w:t>
      </w:r>
      <w:r w:rsidR="00AA58A9">
        <w:t>realizó utilizando:</w:t>
      </w:r>
    </w:p>
    <w:p w:rsidRPr="00446D79" w:rsidR="00446D79" w:rsidP="00FF1991" w:rsidRDefault="00446D79" w14:paraId="4B84BA62" w14:textId="77777777">
      <w:pPr>
        <w:ind w:left="284"/>
        <w:contextualSpacing/>
        <w:rPr>
          <w:b/>
        </w:rPr>
      </w:pPr>
    </w:p>
    <w:p w:rsidRPr="00532609" w:rsidR="00CB42EC" w:rsidP="008F06B8" w:rsidRDefault="00FA6F9C" w14:paraId="3DEF2CD3" w14:textId="77777777">
      <w:pPr>
        <w:pStyle w:val="Ttulo3"/>
        <w:numPr>
          <w:ilvl w:val="1"/>
          <w:numId w:val="50"/>
        </w:numPr>
        <w:ind w:left="709" w:hanging="425"/>
      </w:pPr>
      <w:bookmarkStart w:name="_Toc461545301" w:id="104"/>
      <w:bookmarkStart w:name="_Toc461545870" w:id="105"/>
      <w:bookmarkStart w:name="_Toc461546189" w:id="106"/>
      <w:bookmarkStart w:name="_Toc461546656" w:id="107"/>
      <w:bookmarkStart w:name="_Toc461546917" w:id="108"/>
      <w:bookmarkStart w:name="_Toc461546991" w:id="109"/>
      <w:bookmarkStart w:name="_Toc31720820" w:id="110"/>
      <w:r w:rsidRPr="00532609">
        <w:lastRenderedPageBreak/>
        <w:t>Cumplimiento de Objetivos</w:t>
      </w:r>
      <w:bookmarkEnd w:id="104"/>
      <w:bookmarkEnd w:id="105"/>
      <w:bookmarkEnd w:id="106"/>
      <w:bookmarkEnd w:id="107"/>
      <w:bookmarkEnd w:id="108"/>
      <w:bookmarkEnd w:id="109"/>
      <w:bookmarkEnd w:id="110"/>
    </w:p>
    <w:p w:rsidR="00B73160" w:rsidP="00FF1991" w:rsidRDefault="00E837DB" w14:paraId="1B9771B9" w14:textId="77777777">
      <w:pPr>
        <w:ind w:left="284"/>
        <w:contextualSpacing/>
      </w:pPr>
      <w:r>
        <w:t>Breve explicación y j</w:t>
      </w:r>
      <w:r w:rsidRPr="00E837DB">
        <w:t>usti</w:t>
      </w:r>
      <w:r>
        <w:t>ficación de cómo a lo largo del desarrollo del trabajo se ha dado cumplimiento a los diferentes objetivos.</w:t>
      </w:r>
    </w:p>
    <w:p w:rsidR="00D115F5" w:rsidP="00FF1991" w:rsidRDefault="00D115F5" w14:paraId="1BF27C3C" w14:textId="77777777">
      <w:pPr>
        <w:ind w:left="284"/>
        <w:contextualSpacing/>
      </w:pPr>
    </w:p>
    <w:p w:rsidR="00D115F5" w:rsidP="00D115F5" w:rsidRDefault="00D115F5" w14:paraId="4094BBD9" w14:textId="77777777">
      <w:pPr>
        <w:pStyle w:val="Ttulo3"/>
        <w:numPr>
          <w:ilvl w:val="1"/>
          <w:numId w:val="50"/>
        </w:numPr>
        <w:ind w:left="709" w:hanging="425"/>
      </w:pPr>
      <w:bookmarkStart w:name="_Toc31720821" w:id="111"/>
      <w:r>
        <w:t>Conclusiones</w:t>
      </w:r>
      <w:bookmarkEnd w:id="111"/>
    </w:p>
    <w:p w:rsidRPr="00E837DB" w:rsidR="00D115F5" w:rsidP="002836C4" w:rsidRDefault="00516BFA" w14:paraId="24F75A90" w14:textId="77777777">
      <w:pPr>
        <w:ind w:left="284"/>
        <w:contextualSpacing/>
        <w:jc w:val="both"/>
      </w:pPr>
      <w:r>
        <w:t>Conciso resumen de los hal</w:t>
      </w:r>
      <w:r w:rsidR="002836C4">
        <w:t>lazgos o información clave en relación a su proyecto y al producto de software asociado al mismo. Destaque</w:t>
      </w:r>
      <w:r>
        <w:t xml:space="preserve"> los principales resultados de su </w:t>
      </w:r>
      <w:r w:rsidR="002836C4">
        <w:t>proyecto</w:t>
      </w:r>
      <w:r>
        <w:t xml:space="preserve"> y </w:t>
      </w:r>
      <w:r w:rsidR="002836C4">
        <w:t>explique su</w:t>
      </w:r>
      <w:r>
        <w:t xml:space="preserve"> importancia.</w:t>
      </w:r>
    </w:p>
    <w:p w:rsidR="006F2016" w:rsidP="00FF1991" w:rsidRDefault="006F2016" w14:paraId="4059FAEA" w14:textId="77777777">
      <w:pPr>
        <w:ind w:left="284"/>
        <w:contextualSpacing/>
        <w:rPr>
          <w:b/>
        </w:rPr>
      </w:pPr>
    </w:p>
    <w:p w:rsidR="00A51851" w:rsidP="008F06B8" w:rsidRDefault="00A51851" w14:paraId="56FBAA1D" w14:textId="77777777">
      <w:pPr>
        <w:pStyle w:val="Ttulo3"/>
        <w:numPr>
          <w:ilvl w:val="1"/>
          <w:numId w:val="50"/>
        </w:numPr>
        <w:ind w:left="709" w:hanging="425"/>
      </w:pPr>
      <w:bookmarkStart w:name="_Toc31720822" w:id="112"/>
      <w:r>
        <w:t>Experiencia de diseño en ingeniería de software</w:t>
      </w:r>
      <w:bookmarkEnd w:id="112"/>
    </w:p>
    <w:p w:rsidR="00E42B65" w:rsidP="00FF1991" w:rsidRDefault="00E42B65" w14:paraId="0FBA02D7" w14:textId="77777777">
      <w:pPr>
        <w:ind w:left="284"/>
        <w:contextualSpacing/>
        <w:jc w:val="both"/>
        <w:rPr>
          <w:b/>
        </w:rPr>
      </w:pPr>
    </w:p>
    <w:p w:rsidR="00933217" w:rsidP="00FF1991" w:rsidRDefault="00A51851" w14:paraId="6E0B9F96" w14:textId="77777777">
      <w:pPr>
        <w:ind w:left="284"/>
        <w:contextualSpacing/>
        <w:jc w:val="both"/>
      </w:pPr>
      <w:r w:rsidRPr="00912880">
        <w:t xml:space="preserve">Lo </w:t>
      </w:r>
      <w:r w:rsidR="00912880">
        <w:t>presentado</w:t>
      </w:r>
      <w:r w:rsidRPr="00912880">
        <w:t xml:space="preserve"> en las </w:t>
      </w:r>
      <w:r w:rsidR="004812D4">
        <w:t xml:space="preserve">secciones de </w:t>
      </w:r>
      <w:r w:rsidRPr="004812D4" w:rsidR="004812D4">
        <w:t>Análisis de Impactos</w:t>
      </w:r>
      <w:r w:rsidR="004812D4">
        <w:t xml:space="preserve">, </w:t>
      </w:r>
      <w:r w:rsidRPr="004812D4" w:rsidR="004812D4">
        <w:t>Utilización de herramientas</w:t>
      </w:r>
      <w:r w:rsidR="004812D4">
        <w:t xml:space="preserve"> y </w:t>
      </w:r>
      <w:r w:rsidRPr="004812D4" w:rsidR="004812D4">
        <w:t xml:space="preserve">Análisis de diseño de componentes </w:t>
      </w:r>
      <w:r w:rsidR="00B73160">
        <w:t>se argument</w:t>
      </w:r>
      <w:r w:rsidR="00C85719">
        <w:t xml:space="preserve">a como una evidencia de </w:t>
      </w:r>
      <w:r w:rsidR="00E2660A">
        <w:t>que,</w:t>
      </w:r>
      <w:r w:rsidRPr="00912880">
        <w:t xml:space="preserve"> a lo largo del proceso de formación </w:t>
      </w:r>
      <w:r w:rsidR="00C85719">
        <w:t xml:space="preserve">de la carrera </w:t>
      </w:r>
      <w:r w:rsidR="00933217">
        <w:t xml:space="preserve">de ingeniería de sistemas, </w:t>
      </w:r>
      <w:r w:rsidR="00912880">
        <w:t>q</w:t>
      </w:r>
      <w:r w:rsidR="00F12D6A">
        <w:t>ue</w:t>
      </w:r>
      <w:r w:rsidRPr="00912880">
        <w:t xml:space="preserve"> culmina con esta experien</w:t>
      </w:r>
      <w:r w:rsidR="00C85719">
        <w:t>ci</w:t>
      </w:r>
      <w:r w:rsidRPr="00912880">
        <w:t xml:space="preserve">a de </w:t>
      </w:r>
      <w:r w:rsidRPr="00912880" w:rsidR="00682A07">
        <w:t>proyecto</w:t>
      </w:r>
      <w:r w:rsidRPr="00912880">
        <w:t xml:space="preserve"> de grado, se </w:t>
      </w:r>
      <w:r w:rsidR="00E5253E">
        <w:t>logr</w:t>
      </w:r>
      <w:r w:rsidR="00C85719">
        <w:t>aron</w:t>
      </w:r>
      <w:r w:rsidR="00F12D6A">
        <w:t xml:space="preserve"> </w:t>
      </w:r>
      <w:r w:rsidRPr="00912880">
        <w:t>alcanzar</w:t>
      </w:r>
      <w:r w:rsidR="00F12D6A">
        <w:t xml:space="preserve"> </w:t>
      </w:r>
      <w:r w:rsidR="00912880">
        <w:t xml:space="preserve">los </w:t>
      </w:r>
      <w:r w:rsidR="00E2660A">
        <w:t>siguientes resultados</w:t>
      </w:r>
      <w:r w:rsidR="00912880">
        <w:t xml:space="preserve"> de </w:t>
      </w:r>
      <w:r w:rsidR="00682A07">
        <w:t>aprendizaje:</w:t>
      </w:r>
      <w:r w:rsidR="00E42B65">
        <w:t xml:space="preserve"> </w:t>
      </w:r>
    </w:p>
    <w:p w:rsidR="006F2016" w:rsidP="00FF1991" w:rsidRDefault="006F2016" w14:paraId="4EF62125" w14:textId="77777777">
      <w:pPr>
        <w:ind w:left="284"/>
        <w:contextualSpacing/>
        <w:jc w:val="both"/>
      </w:pPr>
    </w:p>
    <w:p w:rsidR="00BC4368" w:rsidP="00BC4368" w:rsidRDefault="00BC4368" w14:paraId="60FBACE8" w14:textId="77777777">
      <w:pPr>
        <w:pStyle w:val="Prrafodelista"/>
        <w:numPr>
          <w:ilvl w:val="0"/>
          <w:numId w:val="55"/>
        </w:numPr>
        <w:jc w:val="both"/>
      </w:pPr>
      <w:r>
        <w:t>Capacidad para identificar, formular y resolver problemas complejos de ingeniería mediante la aplicación de principios de ingeniería, ciencia y matemáticas.</w:t>
      </w:r>
    </w:p>
    <w:p w:rsidR="00BC4368" w:rsidP="00BC4368" w:rsidRDefault="00BC4368" w14:paraId="32252A88" w14:textId="77777777">
      <w:pPr>
        <w:ind w:left="284"/>
        <w:contextualSpacing/>
        <w:jc w:val="both"/>
      </w:pPr>
    </w:p>
    <w:p w:rsidR="00BC4368" w:rsidP="00BC4368" w:rsidRDefault="00BC4368" w14:paraId="56DD6C9C" w14:textId="77777777">
      <w:pPr>
        <w:pStyle w:val="Prrafodelista"/>
        <w:numPr>
          <w:ilvl w:val="0"/>
          <w:numId w:val="55"/>
        </w:numPr>
        <w:jc w:val="both"/>
      </w:pPr>
      <w:r>
        <w:t>Capacidad para aplicar diseño de ingeniería en la producción de soluciones que satisfagan necesidades específicas, considerando tanto la salud pública, la seguridad y el bienestar, como factores de carácter global, cultural, social, ambiental y económico.</w:t>
      </w:r>
    </w:p>
    <w:p w:rsidR="00BC4368" w:rsidP="00BC4368" w:rsidRDefault="00BC4368" w14:paraId="1B24929D" w14:textId="77777777">
      <w:pPr>
        <w:ind w:left="284"/>
        <w:contextualSpacing/>
        <w:jc w:val="both"/>
      </w:pPr>
    </w:p>
    <w:p w:rsidR="00BC4368" w:rsidP="00BC4368" w:rsidRDefault="00BC4368" w14:paraId="651958D1" w14:textId="77777777">
      <w:pPr>
        <w:pStyle w:val="Prrafodelista"/>
        <w:numPr>
          <w:ilvl w:val="0"/>
          <w:numId w:val="55"/>
        </w:numPr>
        <w:jc w:val="both"/>
      </w:pPr>
      <w:r>
        <w:t>Capacidad para reconocer responsabilidades éticas y profesionales en el ejercicio de la ingeniería y tomar decisiones de manera informada sobre soluciones de ingeniería considerando contextos de carácter global, económico, ambiental y social.</w:t>
      </w:r>
    </w:p>
    <w:p w:rsidR="00BC4368" w:rsidP="00BC4368" w:rsidRDefault="00BC4368" w14:paraId="47872719" w14:textId="77777777">
      <w:pPr>
        <w:ind w:left="284"/>
        <w:contextualSpacing/>
        <w:jc w:val="both"/>
      </w:pPr>
    </w:p>
    <w:p w:rsidR="00E42B65" w:rsidP="00BC4368" w:rsidRDefault="00BC4368" w14:paraId="12A763D7" w14:textId="26F3D11C">
      <w:pPr>
        <w:pStyle w:val="Prrafodelista"/>
        <w:numPr>
          <w:ilvl w:val="0"/>
          <w:numId w:val="55"/>
        </w:numPr>
        <w:jc w:val="both"/>
      </w:pPr>
      <w:r>
        <w:t>Capacidad para planear y realizar experimentación adecuada, analizar e interpretar datos, y aplicar juicio de ingeniería en la obtención de conclusiones.</w:t>
      </w:r>
    </w:p>
    <w:p w:rsidR="006F2016" w:rsidP="00FF1991" w:rsidRDefault="006F2016" w14:paraId="3AADE62E" w14:textId="77777777">
      <w:pPr>
        <w:ind w:left="284"/>
        <w:contextualSpacing/>
        <w:jc w:val="both"/>
      </w:pPr>
    </w:p>
    <w:p w:rsidR="004F741C" w:rsidP="008F06B8" w:rsidRDefault="004F741C" w14:paraId="3C643998" w14:textId="77777777">
      <w:pPr>
        <w:pStyle w:val="Ttulo3"/>
        <w:numPr>
          <w:ilvl w:val="1"/>
          <w:numId w:val="50"/>
        </w:numPr>
        <w:ind w:left="709" w:hanging="425"/>
      </w:pPr>
      <w:bookmarkStart w:name="_Toc31720823" w:id="113"/>
      <w:r w:rsidRPr="004F741C">
        <w:t>Trabajos Futuro</w:t>
      </w:r>
      <w:r w:rsidR="00EB03E2">
        <w:t>s</w:t>
      </w:r>
      <w:bookmarkEnd w:id="113"/>
    </w:p>
    <w:p w:rsidR="007D32A1" w:rsidP="00FF1991" w:rsidRDefault="00A9006A" w14:paraId="6C024F9D" w14:textId="77777777">
      <w:pPr>
        <w:ind w:left="284"/>
        <w:contextualSpacing/>
      </w:pPr>
      <w:r>
        <w:t>Como trabajos futuros se proponen:</w:t>
      </w:r>
    </w:p>
    <w:p w:rsidR="0057131C" w:rsidP="00FF1991" w:rsidRDefault="0057131C" w14:paraId="2FB51A3F" w14:textId="77777777">
      <w:pPr>
        <w:ind w:left="284"/>
        <w:contextualSpacing/>
      </w:pPr>
    </w:p>
    <w:p w:rsidR="00C8579D" w:rsidP="00FF1991" w:rsidRDefault="00C8579D" w14:paraId="51BC9F0E" w14:textId="77777777">
      <w:pPr>
        <w:ind w:left="284"/>
        <w:contextualSpacing/>
      </w:pPr>
    </w:p>
    <w:p w:rsidR="00C8579D" w:rsidP="00FF1991" w:rsidRDefault="002836C4" w14:paraId="4C2EB074" w14:textId="77777777">
      <w:pPr>
        <w:ind w:left="284"/>
        <w:contextualSpacing/>
      </w:pPr>
      <w:r>
        <w:t>Descripción de trabajos futuros y relaci</w:t>
      </w:r>
      <w:r w:rsidR="006E7BF1">
        <w:t>ón con lo</w:t>
      </w:r>
      <w:r>
        <w:t xml:space="preserve"> realizado en el actual proyecto.</w:t>
      </w:r>
    </w:p>
    <w:p w:rsidR="00C8579D" w:rsidP="00FF1991" w:rsidRDefault="00C8579D" w14:paraId="36344036" w14:textId="77777777">
      <w:pPr>
        <w:ind w:left="284"/>
        <w:contextualSpacing/>
      </w:pPr>
    </w:p>
    <w:p w:rsidR="00C8579D" w:rsidP="00FF1991" w:rsidRDefault="00C8579D" w14:paraId="0D902AF1" w14:textId="77777777">
      <w:pPr>
        <w:ind w:left="284"/>
        <w:contextualSpacing/>
      </w:pPr>
    </w:p>
    <w:p w:rsidR="00C8579D" w:rsidP="00FF1991" w:rsidRDefault="00C8579D" w14:paraId="6ECC126D" w14:textId="77777777">
      <w:pPr>
        <w:ind w:left="284"/>
        <w:contextualSpacing/>
      </w:pPr>
    </w:p>
    <w:p w:rsidR="00C8579D" w:rsidP="00FF1991" w:rsidRDefault="00C8579D" w14:paraId="25EBC640" w14:textId="77777777">
      <w:pPr>
        <w:ind w:left="284"/>
        <w:contextualSpacing/>
      </w:pPr>
    </w:p>
    <w:p w:rsidR="00C8579D" w:rsidP="00FF1991" w:rsidRDefault="00C8579D" w14:paraId="61215965" w14:textId="77777777">
      <w:pPr>
        <w:ind w:left="284"/>
        <w:contextualSpacing/>
      </w:pPr>
    </w:p>
    <w:p w:rsidR="00C8579D" w:rsidP="00FF1991" w:rsidRDefault="00C8579D" w14:paraId="576F50DB" w14:textId="77777777">
      <w:pPr>
        <w:ind w:left="284"/>
        <w:contextualSpacing/>
      </w:pPr>
    </w:p>
    <w:p w:rsidR="00C8579D" w:rsidP="00FF1991" w:rsidRDefault="00C8579D" w14:paraId="647DC13D" w14:textId="77777777">
      <w:pPr>
        <w:ind w:left="284"/>
        <w:contextualSpacing/>
      </w:pPr>
    </w:p>
    <w:p w:rsidR="00C8579D" w:rsidP="00FF1991" w:rsidRDefault="00C8579D" w14:paraId="476B3FA4" w14:textId="77777777">
      <w:pPr>
        <w:ind w:left="284"/>
        <w:contextualSpacing/>
      </w:pPr>
    </w:p>
    <w:p w:rsidR="00C8579D" w:rsidP="00FF1991" w:rsidRDefault="00C8579D" w14:paraId="7875416E" w14:textId="77777777">
      <w:pPr>
        <w:ind w:left="284"/>
        <w:contextualSpacing/>
      </w:pPr>
    </w:p>
    <w:p w:rsidR="00C8579D" w:rsidP="00FF1991" w:rsidRDefault="00C8579D" w14:paraId="455C0468" w14:textId="77777777">
      <w:pPr>
        <w:ind w:left="284"/>
        <w:contextualSpacing/>
      </w:pPr>
    </w:p>
    <w:p w:rsidR="00C8579D" w:rsidP="00FF1991" w:rsidRDefault="00C8579D" w14:paraId="7621F5E6" w14:textId="77777777">
      <w:pPr>
        <w:ind w:left="284"/>
        <w:contextualSpacing/>
      </w:pPr>
    </w:p>
    <w:p w:rsidR="00B71E63" w:rsidP="00FF1991" w:rsidRDefault="00B71E63" w14:paraId="0FE37CE2" w14:textId="77777777">
      <w:pPr>
        <w:ind w:left="284"/>
        <w:contextualSpacing/>
      </w:pPr>
    </w:p>
    <w:p w:rsidR="00B71E63" w:rsidP="00FF1991" w:rsidRDefault="00B71E63" w14:paraId="253A9530" w14:textId="77777777">
      <w:pPr>
        <w:ind w:left="284"/>
        <w:contextualSpacing/>
      </w:pPr>
    </w:p>
    <w:p w:rsidR="00C8579D" w:rsidP="00FF1991" w:rsidRDefault="00C8579D" w14:paraId="537A16EC" w14:textId="77777777">
      <w:pPr>
        <w:ind w:left="284"/>
        <w:contextualSpacing/>
      </w:pPr>
    </w:p>
    <w:p w:rsidR="00C8579D" w:rsidP="00FF1991" w:rsidRDefault="00C8579D" w14:paraId="0DCE3653" w14:textId="77777777">
      <w:pPr>
        <w:ind w:left="284"/>
        <w:contextualSpacing/>
      </w:pPr>
    </w:p>
    <w:p w:rsidR="00C8579D" w:rsidP="00FF1991" w:rsidRDefault="00C8579D" w14:paraId="3B06D8C8" w14:textId="77777777">
      <w:pPr>
        <w:ind w:left="284"/>
        <w:contextualSpacing/>
      </w:pPr>
    </w:p>
    <w:p w:rsidR="006F2016" w:rsidP="00FF1991" w:rsidRDefault="006F2016" w14:paraId="10B74734" w14:textId="77777777">
      <w:pPr>
        <w:ind w:left="284"/>
        <w:contextualSpacing/>
      </w:pPr>
    </w:p>
    <w:p w:rsidR="006F2016" w:rsidP="00FF1991" w:rsidRDefault="005D4661" w14:paraId="6233417F" w14:textId="1D55A33A">
      <w:pPr>
        <w:ind w:left="284"/>
        <w:contextualSpacing/>
      </w:pPr>
      <w:r w:rsidRPr="00E43C9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A93F3CE" wp14:editId="6C00091B">
                <wp:simplePos x="0" y="0"/>
                <wp:positionH relativeFrom="column">
                  <wp:posOffset>156786</wp:posOffset>
                </wp:positionH>
                <wp:positionV relativeFrom="paragraph">
                  <wp:posOffset>-630437</wp:posOffset>
                </wp:positionV>
                <wp:extent cx="6057900" cy="74295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ángulo 5" style="position:absolute;margin-left:12.35pt;margin-top:-49.65pt;width:477pt;height:58.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d="f" strokeweight="2pt" w14:anchorId="1B8AD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"/>
            </w:pict>
          </mc:Fallback>
        </mc:AlternateContent>
      </w:r>
      <w:r w:rsidRPr="00E43C95" w:rsidR="00D9727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2873061" wp14:editId="0334340F">
                <wp:simplePos x="0" y="0"/>
                <wp:positionH relativeFrom="column">
                  <wp:posOffset>0</wp:posOffset>
                </wp:positionH>
                <wp:positionV relativeFrom="paragraph">
                  <wp:posOffset>-781598</wp:posOffset>
                </wp:positionV>
                <wp:extent cx="6057900" cy="7429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ángulo 2" style="position:absolute;margin-left:0;margin-top:-61.55pt;width:477pt;height:58.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d="f" strokeweight="2pt" w14:anchorId="2C27FA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"/>
            </w:pict>
          </mc:Fallback>
        </mc:AlternateContent>
      </w:r>
      <w:ins w:author="user" w:date="2016-09-08T18:56:00Z" w:id="114">
        <w:r w:rsidRPr="00C8579D" w:rsidR="00E07795"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974656" behindDoc="0" locked="0" layoutInCell="1" allowOverlap="1" wp14:anchorId="1928653C" wp14:editId="5D01BABE">
                  <wp:simplePos x="0" y="0"/>
                  <wp:positionH relativeFrom="page">
                    <wp:posOffset>13335</wp:posOffset>
                  </wp:positionH>
                  <wp:positionV relativeFrom="paragraph">
                    <wp:posOffset>-879453</wp:posOffset>
                  </wp:positionV>
                  <wp:extent cx="628650" cy="10267950"/>
                  <wp:effectExtent l="57150" t="19050" r="57150" b="95250"/>
                  <wp:wrapNone/>
                  <wp:docPr id="289" name="Rectángulo 28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28650" cy="102679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75000"/>
                                </a:schemeClr>
                              </a:gs>
                              <a:gs pos="60000">
                                <a:schemeClr val="accent6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id="Rectángulo 289" style="position:absolute;margin-left:1.05pt;margin-top:-69.25pt;width:49.5pt;height:808.5pt;z-index:25197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e36c0a [2409]" stroked="f" strokeweight="2pt" w14:anchorId="6945D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">
                  <v:fill type="gradient" color2="#fde7d4 [761]" colors="0 #e46c0a;39322f #ffd3b9;1 #ffe9dd" focus="100%" rotate="t"/>
                  <v:shadow on="t" color="black" opacity="26214f" offset="0,3pt" origin=",-.5"/>
                  <w10:wrap anchorx="page"/>
                </v:rect>
              </w:pict>
            </mc:Fallback>
          </mc:AlternateContent>
        </w:r>
      </w:ins>
    </w:p>
    <w:p w:rsidR="006F2016" w:rsidP="00FF1991" w:rsidRDefault="006F2016" w14:paraId="63649A66" w14:textId="1D31E57B">
      <w:pPr>
        <w:ind w:left="284"/>
        <w:contextualSpacing/>
      </w:pPr>
    </w:p>
    <w:p w:rsidR="006F2016" w:rsidP="00FF1991" w:rsidRDefault="006F2016" w14:paraId="25841F29" w14:textId="328F9492">
      <w:pPr>
        <w:ind w:left="284"/>
        <w:contextualSpacing/>
      </w:pPr>
    </w:p>
    <w:p w:rsidR="006F2016" w:rsidP="00FF1991" w:rsidRDefault="006F2016" w14:paraId="58AC3525" w14:textId="1B012ECD">
      <w:pPr>
        <w:ind w:left="284"/>
        <w:contextualSpacing/>
      </w:pPr>
    </w:p>
    <w:p w:rsidR="006F2016" w:rsidP="00FF1991" w:rsidRDefault="006F2016" w14:paraId="617FB0B2" w14:textId="76E84AE5">
      <w:pPr>
        <w:ind w:left="284"/>
        <w:contextualSpacing/>
      </w:pPr>
    </w:p>
    <w:p w:rsidR="006F2016" w:rsidP="00FF1991" w:rsidRDefault="006F2016" w14:paraId="7AAA77D9" w14:textId="132C6E3B">
      <w:pPr>
        <w:ind w:left="284"/>
        <w:contextualSpacing/>
      </w:pPr>
    </w:p>
    <w:p w:rsidR="006F2016" w:rsidP="00FF1991" w:rsidRDefault="006F2016" w14:paraId="78C4C234" w14:textId="1EACAC80">
      <w:pPr>
        <w:ind w:left="284"/>
        <w:contextualSpacing/>
      </w:pPr>
    </w:p>
    <w:p w:rsidR="006F2016" w:rsidP="00FF1991" w:rsidRDefault="006F2016" w14:paraId="2F5B4731" w14:textId="69E02940">
      <w:pPr>
        <w:ind w:left="284"/>
        <w:contextualSpacing/>
      </w:pPr>
    </w:p>
    <w:p w:rsidR="006F2016" w:rsidP="00FF1991" w:rsidRDefault="006F2016" w14:paraId="5BC6F7D8" w14:textId="733C8C86">
      <w:pPr>
        <w:ind w:left="284"/>
        <w:contextualSpacing/>
      </w:pPr>
    </w:p>
    <w:p w:rsidR="00C8579D" w:rsidP="00FF1991" w:rsidRDefault="00C8579D" w14:paraId="7B1EF986" w14:textId="5C385A6C">
      <w:pPr>
        <w:ind w:left="284"/>
        <w:contextualSpacing/>
      </w:pPr>
    </w:p>
    <w:p w:rsidR="00C8579D" w:rsidP="00FF1991" w:rsidRDefault="00C8579D" w14:paraId="6E5784A2" w14:textId="64B5888C">
      <w:pPr>
        <w:ind w:left="284"/>
        <w:contextualSpacing/>
      </w:pPr>
    </w:p>
    <w:p w:rsidR="00C8579D" w:rsidP="00FF1991" w:rsidRDefault="00C8579D" w14:paraId="2E883DE7" w14:textId="676E45B5">
      <w:pPr>
        <w:ind w:left="284"/>
        <w:contextualSpacing/>
      </w:pPr>
    </w:p>
    <w:p w:rsidR="00C8579D" w:rsidP="00FF1991" w:rsidRDefault="00C8579D" w14:paraId="3BBB94EB" w14:textId="4F1F2F0C">
      <w:pPr>
        <w:ind w:left="284"/>
        <w:contextualSpacing/>
      </w:pPr>
    </w:p>
    <w:p w:rsidR="00C8579D" w:rsidP="00FF1991" w:rsidRDefault="00C8579D" w14:paraId="264CD895" w14:textId="18B85A39">
      <w:pPr>
        <w:ind w:left="284"/>
        <w:contextualSpacing/>
      </w:pPr>
    </w:p>
    <w:p w:rsidR="00C8579D" w:rsidP="00C8579D" w:rsidRDefault="00C8579D" w14:paraId="6D1DA478" w14:textId="1A15ACB3">
      <w:pPr>
        <w:jc w:val="center"/>
      </w:pPr>
    </w:p>
    <w:p w:rsidR="00C8579D" w:rsidP="00C8579D" w:rsidRDefault="00C8579D" w14:paraId="253B6F5B" w14:textId="2274DF43">
      <w:pPr>
        <w:jc w:val="center"/>
      </w:pPr>
    </w:p>
    <w:p w:rsidR="00C8579D" w:rsidP="00C8579D" w:rsidRDefault="00C8579D" w14:paraId="742BAEED" w14:textId="77777777">
      <w:pPr>
        <w:jc w:val="center"/>
      </w:pPr>
    </w:p>
    <w:p w:rsidR="00C8579D" w:rsidP="00C8579D" w:rsidRDefault="00C8579D" w14:paraId="4AE2B521" w14:textId="36D37797">
      <w:pPr>
        <w:jc w:val="center"/>
      </w:pPr>
    </w:p>
    <w:p w:rsidR="00C8579D" w:rsidP="00C8579D" w:rsidRDefault="00C8579D" w14:paraId="4030C0CB" w14:textId="40EF0323">
      <w:pPr>
        <w:jc w:val="center"/>
      </w:pPr>
    </w:p>
    <w:p w:rsidR="00C8579D" w:rsidP="00C8579D" w:rsidRDefault="00C8579D" w14:paraId="296105A9" w14:textId="77777777">
      <w:pPr>
        <w:jc w:val="center"/>
      </w:pPr>
    </w:p>
    <w:p w:rsidR="00C8579D" w:rsidP="00C8579D" w:rsidRDefault="00C8579D" w14:paraId="0A22FD0A" w14:textId="43A2C077">
      <w:pPr>
        <w:jc w:val="center"/>
      </w:pPr>
    </w:p>
    <w:p w:rsidR="00C8579D" w:rsidP="00C8579D" w:rsidRDefault="00C8579D" w14:paraId="7B521789" w14:textId="081F897C">
      <w:pPr>
        <w:jc w:val="center"/>
      </w:pPr>
    </w:p>
    <w:p w:rsidRPr="00E43C95" w:rsidR="00C8579D" w:rsidP="008F06B8" w:rsidRDefault="0097029D" w14:paraId="175DD7BC" w14:textId="08912F7B">
      <w:pPr>
        <w:pStyle w:val="Prrafodelista"/>
        <w:numPr>
          <w:ilvl w:val="0"/>
          <w:numId w:val="50"/>
        </w:num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REFERENCIAS</w:t>
      </w:r>
    </w:p>
    <w:p w:rsidR="00C8579D" w:rsidP="00C8579D" w:rsidRDefault="00C8579D" w14:paraId="062A0F9B" w14:textId="6FD77F82">
      <w:pPr>
        <w:jc w:val="center"/>
      </w:pPr>
    </w:p>
    <w:p w:rsidR="00C8579D" w:rsidP="00C8579D" w:rsidRDefault="00C8579D" w14:paraId="16A56BA7" w14:textId="3ED3D0B4">
      <w:pPr>
        <w:jc w:val="center"/>
      </w:pPr>
    </w:p>
    <w:p w:rsidR="002836C4" w:rsidP="00C8579D" w:rsidRDefault="002836C4" w14:paraId="631F9DF0" w14:textId="02678BB5">
      <w:pPr>
        <w:jc w:val="center"/>
      </w:pPr>
    </w:p>
    <w:p w:rsidR="00C8579D" w:rsidP="00C8579D" w:rsidRDefault="00C8579D" w14:paraId="4EFAE9D6" w14:textId="53FEA78C">
      <w:pPr>
        <w:jc w:val="center"/>
      </w:pPr>
    </w:p>
    <w:p w:rsidR="00C8579D" w:rsidP="00C8579D" w:rsidRDefault="00C8579D" w14:paraId="1B141086" w14:textId="061DF300">
      <w:pPr>
        <w:jc w:val="center"/>
      </w:pPr>
      <w:r>
        <w:br w:type="page"/>
      </w:r>
    </w:p>
    <w:p w:rsidRPr="002573F3" w:rsidR="00CB42EC" w:rsidP="00652773" w:rsidRDefault="00F7334A" w14:paraId="6BCAA245" w14:textId="05754D28">
      <w:pPr>
        <w:pStyle w:val="Ttulo1"/>
        <w:numPr>
          <w:ilvl w:val="0"/>
          <w:numId w:val="41"/>
        </w:numPr>
      </w:pPr>
      <w:bookmarkStart w:name="_Toc461545302" w:id="115"/>
      <w:bookmarkStart w:name="_Toc461545871" w:id="116"/>
      <w:bookmarkStart w:name="_Toc461546190" w:id="117"/>
      <w:bookmarkStart w:name="_Toc461546657" w:id="118"/>
      <w:bookmarkStart w:name="_Toc461546918" w:id="119"/>
      <w:bookmarkStart w:name="_Toc461546992" w:id="120"/>
      <w:bookmarkStart w:name="_Toc31720824" w:id="121"/>
      <w:r w:rsidRPr="002573F3">
        <w:lastRenderedPageBreak/>
        <w:t>REFERENCIAS</w:t>
      </w:r>
      <w:bookmarkEnd w:id="115"/>
      <w:bookmarkEnd w:id="116"/>
      <w:bookmarkEnd w:id="117"/>
      <w:bookmarkEnd w:id="118"/>
      <w:bookmarkEnd w:id="119"/>
      <w:bookmarkEnd w:id="120"/>
      <w:bookmarkEnd w:id="121"/>
    </w:p>
    <w:p w:rsidRPr="00BF4DC1" w:rsidR="00BF4DC1" w:rsidP="00BF4DC1" w:rsidRDefault="00BF4DC1" w14:paraId="57C016BE" w14:textId="212047F7">
      <w:pPr>
        <w:ind w:left="284"/>
      </w:pPr>
    </w:p>
    <w:p w:rsidR="00BD4216" w:rsidP="00E47767" w:rsidRDefault="00BD4216" w14:paraId="38578506" w14:textId="41CCA93F">
      <w:pPr>
        <w:pStyle w:val="Prrafodelista"/>
        <w:ind w:left="284"/>
      </w:pPr>
      <w:r>
        <w:t>Seguir el estilo de Citas IEEE</w:t>
      </w:r>
      <w:r w:rsidR="00EF436B">
        <w:t xml:space="preserve"> (</w:t>
      </w:r>
      <w:r w:rsidRPr="00EF436B" w:rsidR="00EF436B">
        <w:t>https://pitt.libguides.com/citationhelp/ieee</w:t>
      </w:r>
      <w:r w:rsidR="00EF436B">
        <w:t>)</w:t>
      </w:r>
    </w:p>
    <w:p w:rsidR="00BD4216" w:rsidP="00E47767" w:rsidRDefault="00BD4216" w14:paraId="1C85B644" w14:textId="77777777">
      <w:pPr>
        <w:pStyle w:val="Prrafodelista"/>
        <w:ind w:left="284"/>
      </w:pPr>
    </w:p>
    <w:p w:rsidRPr="00EF436B" w:rsidR="00BD4216" w:rsidP="004671A2" w:rsidRDefault="00BD4216" w14:paraId="390B477A" w14:textId="03043731">
      <w:pPr>
        <w:pStyle w:val="Prrafodelista"/>
        <w:ind w:left="284"/>
      </w:pPr>
    </w:p>
    <w:p w:rsidR="00BD4216" w:rsidP="00BD4216" w:rsidRDefault="00BD4216" w14:paraId="53C6151D" w14:textId="6B4B0EEB">
      <w:pPr>
        <w:pStyle w:val="Prrafodelista"/>
        <w:ind w:left="284"/>
        <w:rPr>
          <w:lang w:val="en-US"/>
        </w:rPr>
      </w:pPr>
      <w:r>
        <w:rPr>
          <w:lang w:val="en-US"/>
        </w:rPr>
        <w:t xml:space="preserve">[1] </w:t>
      </w:r>
      <w:r w:rsidRPr="00BD4216">
        <w:rPr>
          <w:lang w:val="en-US"/>
        </w:rPr>
        <w:t xml:space="preserve">C. </w:t>
      </w:r>
      <w:r w:rsidRPr="005F5991">
        <w:rPr>
          <w:highlight w:val="red"/>
          <w:lang w:val="en-US"/>
        </w:rPr>
        <w:t>Becker et al.,</w:t>
      </w:r>
      <w:r w:rsidRPr="00BD4216">
        <w:rPr>
          <w:lang w:val="en-US"/>
        </w:rPr>
        <w:t xml:space="preserve"> "Sustainability Design and Software: The Karlskrona Manifesto," 2015 IEEE/ACM 37th IEEE International Conference on Software Engineering, Florence, 2015, pp. 467-476.</w:t>
      </w:r>
      <w:r>
        <w:rPr>
          <w:lang w:val="en-US"/>
        </w:rPr>
        <w:t xml:space="preserve"> </w:t>
      </w:r>
    </w:p>
    <w:p w:rsidRPr="00E47438" w:rsidR="00BD4216" w:rsidP="004671A2" w:rsidRDefault="00BD4216" w14:paraId="27AE28A9" w14:textId="77777777">
      <w:pPr>
        <w:pStyle w:val="Prrafodelista"/>
        <w:ind w:left="284"/>
        <w:rPr>
          <w:lang w:val="en-US"/>
        </w:rPr>
      </w:pPr>
    </w:p>
    <w:p w:rsidRPr="00E47438" w:rsidR="00E7056E" w:rsidP="006F2016" w:rsidRDefault="00E7056E" w14:paraId="3411CA9C" w14:textId="2CFAD290">
      <w:pPr>
        <w:pStyle w:val="Prrafodelista"/>
        <w:ind w:left="284"/>
        <w:rPr>
          <w:lang w:val="en-US"/>
        </w:rPr>
      </w:pPr>
    </w:p>
    <w:p w:rsidRPr="008E2257" w:rsidR="00810707" w:rsidP="006F2016" w:rsidRDefault="00810707" w14:paraId="102D7437" w14:textId="07F40E18">
      <w:pPr>
        <w:pStyle w:val="Prrafodelista"/>
        <w:ind w:left="284"/>
        <w:rPr>
          <w:lang w:val="en-US"/>
        </w:rPr>
      </w:pPr>
    </w:p>
    <w:p w:rsidRPr="008E2257" w:rsidR="008B5571" w:rsidRDefault="008B5571" w14:paraId="4A6C5EE1" w14:textId="6F933920">
      <w:pPr>
        <w:rPr>
          <w:lang w:val="en-US"/>
        </w:rPr>
      </w:pPr>
    </w:p>
    <w:p w:rsidRPr="008E2257" w:rsidR="008B5571" w:rsidP="006F2016" w:rsidRDefault="008B5571" w14:paraId="4D87B061" w14:textId="585B0E60">
      <w:pPr>
        <w:pStyle w:val="Prrafodelista"/>
        <w:ind w:left="284"/>
        <w:rPr>
          <w:lang w:val="en-US"/>
        </w:rPr>
      </w:pPr>
    </w:p>
    <w:p w:rsidRPr="008E2257" w:rsidR="008B5571" w:rsidP="006F2016" w:rsidRDefault="008B5571" w14:paraId="069C26C2" w14:textId="70A87EB8">
      <w:pPr>
        <w:pStyle w:val="Prrafodelista"/>
        <w:ind w:left="284"/>
        <w:rPr>
          <w:lang w:val="en-US"/>
        </w:rPr>
      </w:pPr>
    </w:p>
    <w:p w:rsidRPr="008E2257" w:rsidR="008B5571" w:rsidP="006F2016" w:rsidRDefault="008B5571" w14:paraId="68AB4771" w14:textId="1122EE58">
      <w:pPr>
        <w:pStyle w:val="Prrafodelista"/>
        <w:ind w:left="284"/>
        <w:rPr>
          <w:lang w:val="en-US"/>
        </w:rPr>
      </w:pPr>
    </w:p>
    <w:p w:rsidRPr="008E2257" w:rsidR="008B5571" w:rsidP="006F2016" w:rsidRDefault="008B5571" w14:paraId="12C5F51A" w14:textId="7623BB37">
      <w:pPr>
        <w:pStyle w:val="Prrafodelista"/>
        <w:ind w:left="284"/>
        <w:rPr>
          <w:lang w:val="en-US"/>
        </w:rPr>
      </w:pPr>
    </w:p>
    <w:p w:rsidRPr="008E2257" w:rsidR="008B5571" w:rsidRDefault="008B5571" w14:paraId="3AD02471" w14:textId="30F832D0">
      <w:pPr>
        <w:rPr>
          <w:lang w:val="en-US"/>
        </w:rPr>
      </w:pPr>
    </w:p>
    <w:p w:rsidRPr="008E2257" w:rsidR="008B5571" w:rsidRDefault="008B5571" w14:paraId="4C05B885" w14:textId="52518C4C">
      <w:pPr>
        <w:rPr>
          <w:lang w:val="en-US"/>
        </w:rPr>
      </w:pPr>
    </w:p>
    <w:p w:rsidRPr="008E2257" w:rsidR="008B5571" w:rsidRDefault="008B5571" w14:paraId="37914B34" w14:textId="2D4B4BC6">
      <w:pPr>
        <w:rPr>
          <w:lang w:val="en-US"/>
        </w:rPr>
      </w:pPr>
    </w:p>
    <w:p w:rsidRPr="008E2257" w:rsidR="008B5571" w:rsidRDefault="008B5571" w14:paraId="301A323B" w14:textId="4EDB74D4">
      <w:pPr>
        <w:rPr>
          <w:lang w:val="en-US"/>
        </w:rPr>
      </w:pPr>
    </w:p>
    <w:p w:rsidRPr="008E2257" w:rsidR="008B5571" w:rsidRDefault="008B5571" w14:paraId="217139A4" w14:textId="19DFE78C">
      <w:pPr>
        <w:rPr>
          <w:lang w:val="en-US"/>
        </w:rPr>
      </w:pPr>
      <w:r w:rsidRPr="008E2257">
        <w:rPr>
          <w:lang w:val="en-US"/>
        </w:rPr>
        <w:br w:type="page"/>
      </w:r>
    </w:p>
    <w:p w:rsidRPr="008E2257" w:rsidR="008B5571" w:rsidRDefault="008C5CCD" w14:paraId="67E28355" w14:textId="7963A057">
      <w:pPr>
        <w:rPr>
          <w:lang w:val="en-US"/>
        </w:rPr>
      </w:pPr>
      <w:r w:rsidRPr="00E43C95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EBCDD90" wp14:editId="6099DACF">
                <wp:simplePos x="0" y="0"/>
                <wp:positionH relativeFrom="column">
                  <wp:posOffset>7723</wp:posOffset>
                </wp:positionH>
                <wp:positionV relativeFrom="paragraph">
                  <wp:posOffset>-704614</wp:posOffset>
                </wp:positionV>
                <wp:extent cx="6057900" cy="7429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ángulo 7" style="position:absolute;margin-left:.6pt;margin-top:-55.5pt;width:477pt;height:58.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d="f" strokeweight="2pt" w14:anchorId="1BEC75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"/>
            </w:pict>
          </mc:Fallback>
        </mc:AlternateContent>
      </w:r>
      <w:ins w:author="user" w:date="2016-09-08T18:56:00Z" w:id="122">
        <w:r w:rsidRPr="00C8579D" w:rsidR="008B5571"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991040" behindDoc="0" locked="0" layoutInCell="1" allowOverlap="1" wp14:anchorId="3445D16B" wp14:editId="6BAEA3A5">
                  <wp:simplePos x="0" y="0"/>
                  <wp:positionH relativeFrom="page">
                    <wp:posOffset>7598</wp:posOffset>
                  </wp:positionH>
                  <wp:positionV relativeFrom="paragraph">
                    <wp:posOffset>-952960</wp:posOffset>
                  </wp:positionV>
                  <wp:extent cx="628650" cy="10267950"/>
                  <wp:effectExtent l="57150" t="19050" r="57150" b="95250"/>
                  <wp:wrapNone/>
                  <wp:docPr id="4" name="Rectángul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28650" cy="102679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75000"/>
                                </a:schemeClr>
                              </a:gs>
                              <a:gs pos="60000">
                                <a:schemeClr val="accent6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id="Rectángulo 4" style="position:absolute;margin-left:.6pt;margin-top:-75.05pt;width:49.5pt;height:808.5pt;z-index:25199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e36c0a [2409]" stroked="f" strokeweight="2pt" w14:anchorId="01C486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">
                  <v:fill type="gradient" color2="#fde7d4 [761]" colors="0 #e46c0a;39322f #ffd3b9;1 #ffe9dd" focus="100%" rotate="t"/>
                  <v:shadow on="t" color="black" opacity="26214f" offset="0,3pt" origin=",-.5"/>
                  <w10:wrap anchorx="page"/>
                </v:rect>
              </w:pict>
            </mc:Fallback>
          </mc:AlternateContent>
        </w:r>
      </w:ins>
    </w:p>
    <w:p w:rsidRPr="008E2257" w:rsidR="008B5571" w:rsidRDefault="008B5571" w14:paraId="4EFEC967" w14:textId="3A3514C5">
      <w:pPr>
        <w:rPr>
          <w:lang w:val="en-US"/>
        </w:rPr>
      </w:pPr>
    </w:p>
    <w:p w:rsidRPr="008E2257" w:rsidR="008B5571" w:rsidRDefault="008B5571" w14:paraId="0D2C3FC1" w14:textId="312F7CE0">
      <w:pPr>
        <w:rPr>
          <w:lang w:val="en-US"/>
        </w:rPr>
      </w:pPr>
    </w:p>
    <w:p w:rsidRPr="008E2257" w:rsidR="008B5571" w:rsidRDefault="008B5571" w14:paraId="14799CF4" w14:textId="767423A4">
      <w:pPr>
        <w:rPr>
          <w:lang w:val="en-US"/>
        </w:rPr>
      </w:pPr>
    </w:p>
    <w:p w:rsidRPr="008E2257" w:rsidR="008B5571" w:rsidRDefault="008B5571" w14:paraId="0F17E01E" w14:textId="799D83AF">
      <w:pPr>
        <w:rPr>
          <w:lang w:val="en-US"/>
        </w:rPr>
      </w:pPr>
    </w:p>
    <w:p w:rsidRPr="008E2257" w:rsidR="008B5571" w:rsidRDefault="008B5571" w14:paraId="2AD1B774" w14:textId="3F3852BE">
      <w:pPr>
        <w:rPr>
          <w:lang w:val="en-US"/>
        </w:rPr>
      </w:pPr>
    </w:p>
    <w:p w:rsidRPr="008E2257" w:rsidR="008B5571" w:rsidRDefault="008B5571" w14:paraId="6ECB2301" w14:textId="064A444A">
      <w:pPr>
        <w:rPr>
          <w:lang w:val="en-US"/>
        </w:rPr>
      </w:pPr>
    </w:p>
    <w:p w:rsidRPr="008E2257" w:rsidR="008B5571" w:rsidRDefault="008B5571" w14:paraId="6A2A810E" w14:textId="2F29A35B">
      <w:pPr>
        <w:rPr>
          <w:lang w:val="en-US"/>
        </w:rPr>
      </w:pPr>
    </w:p>
    <w:p w:rsidRPr="008E2257" w:rsidR="008B5571" w:rsidRDefault="008B5571" w14:paraId="6B6C9B18" w14:textId="7230EDAE">
      <w:pPr>
        <w:rPr>
          <w:lang w:val="en-US"/>
        </w:rPr>
      </w:pPr>
    </w:p>
    <w:p w:rsidRPr="008E2257" w:rsidR="008B5571" w:rsidRDefault="008B5571" w14:paraId="5A1B1C61" w14:textId="77777777">
      <w:pPr>
        <w:rPr>
          <w:lang w:val="en-US"/>
        </w:rPr>
      </w:pPr>
    </w:p>
    <w:p w:rsidRPr="008E2257" w:rsidR="008B5571" w:rsidRDefault="008B5571" w14:paraId="38B282CB" w14:textId="4C36DB6E">
      <w:pPr>
        <w:rPr>
          <w:lang w:val="en-US"/>
        </w:rPr>
      </w:pPr>
    </w:p>
    <w:p w:rsidRPr="008E2257" w:rsidR="008B5571" w:rsidRDefault="008B5571" w14:paraId="6F8CDDF1" w14:textId="50459163">
      <w:pPr>
        <w:rPr>
          <w:lang w:val="en-US"/>
        </w:rPr>
      </w:pPr>
    </w:p>
    <w:p w:rsidRPr="008E2257" w:rsidR="008B5571" w:rsidRDefault="008B5571" w14:paraId="17E75803" w14:textId="0B7D86F1">
      <w:pPr>
        <w:rPr>
          <w:lang w:val="en-US"/>
        </w:rPr>
      </w:pPr>
    </w:p>
    <w:p w:rsidRPr="00E43C95" w:rsidR="008B5571" w:rsidP="008B5571" w:rsidRDefault="008B5571" w14:paraId="02E6950A" w14:textId="1FFB422A">
      <w:pPr>
        <w:pStyle w:val="Prrafodelista"/>
        <w:numPr>
          <w:ilvl w:val="0"/>
          <w:numId w:val="50"/>
        </w:num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ANEXOS</w:t>
      </w:r>
    </w:p>
    <w:p w:rsidR="008B5571" w:rsidRDefault="008B5571" w14:paraId="69AE8B76" w14:textId="77777777"/>
    <w:p w:rsidR="005D4661" w:rsidRDefault="005D4661" w14:paraId="0D270716" w14:textId="29EAD074">
      <w:r>
        <w:br w:type="page"/>
      </w:r>
    </w:p>
    <w:p w:rsidR="008B5571" w:rsidRDefault="008B5571" w14:paraId="304BB0EF" w14:textId="77777777"/>
    <w:p w:rsidR="006F2F9F" w:rsidP="00FC750B" w:rsidRDefault="006F2F9F" w14:paraId="618848D9" w14:textId="77777777">
      <w:pPr>
        <w:jc w:val="both"/>
      </w:pPr>
    </w:p>
    <w:p w:rsidRPr="00E06AB4" w:rsidR="001A762B" w:rsidP="0019291C" w:rsidRDefault="001A762B" w14:paraId="5E12E14F" w14:textId="77777777">
      <w:pPr>
        <w:jc w:val="both"/>
        <w:rPr>
          <w:highlight w:val="cyan"/>
        </w:rPr>
      </w:pPr>
    </w:p>
    <w:p w:rsidR="00CB42EC" w:rsidP="00652773" w:rsidRDefault="00F7334A" w14:paraId="155A80DF" w14:textId="77777777">
      <w:pPr>
        <w:pStyle w:val="Ttulo1"/>
        <w:numPr>
          <w:ilvl w:val="0"/>
          <w:numId w:val="41"/>
        </w:numPr>
      </w:pPr>
      <w:bookmarkStart w:name="_Toc461545303" w:id="123"/>
      <w:bookmarkStart w:name="_Toc461545872" w:id="124"/>
      <w:bookmarkStart w:name="_Toc461546191" w:id="125"/>
      <w:bookmarkStart w:name="_Toc461546658" w:id="126"/>
      <w:bookmarkStart w:name="_Toc461546919" w:id="127"/>
      <w:bookmarkStart w:name="_Toc461546993" w:id="128"/>
      <w:bookmarkStart w:name="_Toc31720825" w:id="129"/>
      <w:r>
        <w:t>ANEXO</w:t>
      </w:r>
      <w:r w:rsidR="00FF1991">
        <w:t>S</w:t>
      </w:r>
      <w:bookmarkEnd w:id="123"/>
      <w:bookmarkEnd w:id="124"/>
      <w:bookmarkEnd w:id="125"/>
      <w:bookmarkEnd w:id="126"/>
      <w:bookmarkEnd w:id="127"/>
      <w:bookmarkEnd w:id="128"/>
      <w:bookmarkEnd w:id="129"/>
    </w:p>
    <w:p w:rsidRPr="006F2F9F" w:rsidR="006F2F9F" w:rsidP="006F2F9F" w:rsidRDefault="006F2F9F" w14:paraId="4C0EB770" w14:textId="77777777"/>
    <w:p w:rsidR="00C5304A" w:rsidP="00FF1991" w:rsidRDefault="005A55AD" w14:paraId="6BA02804" w14:textId="29D60E61">
      <w:pPr>
        <w:ind w:left="284"/>
        <w:contextualSpacing/>
      </w:pPr>
      <w:r>
        <w:t>SRS</w:t>
      </w:r>
      <w:r w:rsidR="001A762B">
        <w:t xml:space="preserve"> </w:t>
      </w:r>
      <w:r w:rsidR="00C65090">
        <w:t>(</w:t>
      </w:r>
      <w:r w:rsidR="00CB3695">
        <w:t>Nombre Anexo</w:t>
      </w:r>
      <w:r w:rsidR="00C65090">
        <w:t xml:space="preserve">, </w:t>
      </w:r>
      <w:r w:rsidR="00CB3695">
        <w:t xml:space="preserve">Fecha) </w:t>
      </w:r>
      <w:r>
        <w:t>Especificación de Requisitos de software</w:t>
      </w:r>
      <w:r w:rsidR="00C65090">
        <w:t>.</w:t>
      </w:r>
    </w:p>
    <w:p w:rsidR="005A55AD" w:rsidP="005A55AD" w:rsidRDefault="005A55AD" w14:paraId="6FEEAB55" w14:textId="2AAA56DD">
      <w:pPr>
        <w:ind w:left="284"/>
        <w:contextualSpacing/>
      </w:pPr>
      <w:r>
        <w:t>A2 (Nombre Anexo, Fecha) Titulo o Descripción anexo.</w:t>
      </w:r>
    </w:p>
    <w:p w:rsidR="005A55AD" w:rsidP="00FF1991" w:rsidRDefault="005A55AD" w14:paraId="272B0F1B" w14:textId="77777777">
      <w:pPr>
        <w:ind w:left="284"/>
        <w:contextualSpacing/>
      </w:pPr>
    </w:p>
    <w:p w:rsidR="00CB42EC" w:rsidRDefault="00CB42EC" w14:paraId="7A2C039B" w14:textId="77777777">
      <w:pPr>
        <w:jc w:val="both"/>
        <w:rPr>
          <w:rFonts w:cstheme="minorHAnsi"/>
          <w:b/>
        </w:rPr>
      </w:pPr>
    </w:p>
    <w:p w:rsidR="00CB42EC" w:rsidRDefault="00CB42EC" w14:paraId="05934FB7" w14:textId="77777777">
      <w:pPr>
        <w:jc w:val="both"/>
        <w:rPr>
          <w:rFonts w:cstheme="minorHAnsi"/>
          <w:b/>
        </w:rPr>
      </w:pPr>
    </w:p>
    <w:p w:rsidR="00CB42EC" w:rsidRDefault="00CB42EC" w14:paraId="7F65E370" w14:textId="77777777">
      <w:pPr>
        <w:jc w:val="both"/>
        <w:rPr>
          <w:rFonts w:cstheme="minorHAnsi"/>
          <w:b/>
        </w:rPr>
      </w:pPr>
    </w:p>
    <w:sectPr w:rsidR="00CB42EC" w:rsidSect="00747826">
      <w:headerReference w:type="default" r:id="rId18"/>
      <w:footerReference w:type="default" r:id="rId19"/>
      <w:pgSz w:w="12240" w:h="15840" w:orient="portrait"/>
      <w:pgMar w:top="1417" w:right="1608" w:bottom="1417" w:left="1701" w:header="708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U" w:author="Usuario" w:date="2017-11-22T18:40:00Z" w:id="0">
    <w:p w:rsidR="005F5991" w:rsidRDefault="005F5991" w14:paraId="3269DF23" w14:textId="77777777">
      <w:pPr>
        <w:pStyle w:val="Textocomentario"/>
      </w:pPr>
      <w:r>
        <w:rPr>
          <w:rStyle w:val="Refdecomentario"/>
        </w:rPr>
        <w:annotationRef/>
      </w:r>
      <w:r>
        <w:t>Estas dos imágenes se dejan solo si autor(es) y asesor aceptan la publicación en Biblioteca Digital (Repositorio); de lo contrario, elimínalas.</w:t>
      </w:r>
    </w:p>
  </w:comment>
  <w:comment w:initials="SD" w:author="Simena DINAS" w:date="2022-06-02T11:48:00Z" w:id="43">
    <w:p w:rsidR="005F5991" w:rsidRDefault="005F5991" w14:paraId="4343832E" w14:textId="59229D41">
      <w:pPr>
        <w:pStyle w:val="Textocomentario"/>
      </w:pPr>
      <w:r>
        <w:rPr>
          <w:rStyle w:val="Refdecomentario"/>
        </w:rPr>
        <w:annotationRef/>
      </w:r>
      <w:r>
        <w:t>Marco de Referencia (Marco Teórico, Marco Conceptual, Antecedentes y/o Estado del Arte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69DF23" w15:done="0"/>
  <w15:commentEx w15:paraId="434383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69DF23" w16cid:durableId="222C895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616" w:rsidRDefault="00556616" w14:paraId="7A0BB68F" w14:textId="77777777">
      <w:r>
        <w:separator/>
      </w:r>
    </w:p>
  </w:endnote>
  <w:endnote w:type="continuationSeparator" w:id="0">
    <w:p w:rsidR="00556616" w:rsidRDefault="00556616" w14:paraId="56083F7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8556621"/>
      <w:docPartObj>
        <w:docPartGallery w:val="Page Numbers (Bottom of Page)"/>
        <w:docPartUnique/>
      </w:docPartObj>
    </w:sdtPr>
    <w:sdtContent>
      <w:p w:rsidR="005F5991" w:rsidRDefault="005F5991" w14:paraId="7988B8D7" w14:textId="1BA8B8B3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C1AE4">
          <w:rPr>
            <w:noProof/>
          </w:rPr>
          <w:t>20</w:t>
        </w:r>
        <w:r>
          <w:fldChar w:fldCharType="end"/>
        </w:r>
      </w:p>
    </w:sdtContent>
  </w:sdt>
  <w:p w:rsidR="005F5991" w:rsidRDefault="005F5991" w14:paraId="0D27FE67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616" w:rsidRDefault="00556616" w14:paraId="31BEB925" w14:textId="77777777">
      <w:r>
        <w:separator/>
      </w:r>
    </w:p>
  </w:footnote>
  <w:footnote w:type="continuationSeparator" w:id="0">
    <w:p w:rsidR="00556616" w:rsidRDefault="00556616" w14:paraId="0C193BD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5F5991" w:rsidRDefault="005F5991" w14:paraId="3736FD6C" w14:textId="7777777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759164AE" wp14:editId="65D05701">
              <wp:simplePos x="0" y="0"/>
              <wp:positionH relativeFrom="column">
                <wp:posOffset>91440</wp:posOffset>
              </wp:positionH>
              <wp:positionV relativeFrom="paragraph">
                <wp:posOffset>331470</wp:posOffset>
              </wp:positionV>
              <wp:extent cx="5550535" cy="1270"/>
              <wp:effectExtent l="38100" t="38100" r="69850" b="95250"/>
              <wp:wrapNone/>
              <wp:docPr id="38" name="88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49760" cy="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88 Conector recto" style="position:absolute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79646 [3209]" strokeweight="2pt" from="7.2pt,26.1pt" to="444.25pt,26.2pt" w14:anchorId="676EC8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">
              <v:shadow on="t" color="black" opacity="24903f" offset="0,.55556mm" origin=",.5"/>
            </v:line>
          </w:pict>
        </mc:Fallback>
      </mc:AlternateContent>
    </w:r>
    <w:r>
      <w:rPr>
        <w:noProof/>
        <w:lang w:eastAsia="es-CO"/>
      </w:rPr>
      <w:drawing>
        <wp:anchor distT="0" distB="4445" distL="114300" distR="114300" simplePos="0" relativeHeight="140" behindDoc="0" locked="0" layoutInCell="1" allowOverlap="1" wp14:anchorId="04A6A70B" wp14:editId="08631722">
          <wp:simplePos x="0" y="0"/>
          <wp:positionH relativeFrom="column">
            <wp:posOffset>94615</wp:posOffset>
          </wp:positionH>
          <wp:positionV relativeFrom="paragraph">
            <wp:posOffset>-174625</wp:posOffset>
          </wp:positionV>
          <wp:extent cx="1163955" cy="452755"/>
          <wp:effectExtent l="0" t="0" r="0" b="0"/>
          <wp:wrapTight wrapText="bothSides">
            <wp:wrapPolygon edited="0">
              <wp:start x="-9" y="0"/>
              <wp:lineTo x="-9" y="20895"/>
              <wp:lineTo x="21209" y="20895"/>
              <wp:lineTo x="21209" y="0"/>
              <wp:lineTo x="-9" y="0"/>
            </wp:wrapPolygon>
          </wp:wrapTight>
          <wp:docPr id="275" name="Imagen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7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3955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42CD"/>
    <w:multiLevelType w:val="multilevel"/>
    <w:tmpl w:val="EF008502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72" w:hanging="1800"/>
      </w:pPr>
      <w:rPr>
        <w:rFonts w:hint="default"/>
      </w:rPr>
    </w:lvl>
  </w:abstractNum>
  <w:abstractNum w:abstractNumId="1" w15:restartNumberingAfterBreak="0">
    <w:nsid w:val="02DA0749"/>
    <w:multiLevelType w:val="hybridMultilevel"/>
    <w:tmpl w:val="6F8E309A"/>
    <w:lvl w:ilvl="0" w:tplc="2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05E424EB"/>
    <w:multiLevelType w:val="hybridMultilevel"/>
    <w:tmpl w:val="009A8162"/>
    <w:lvl w:ilvl="0" w:tplc="24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0B6562CD"/>
    <w:multiLevelType w:val="multilevel"/>
    <w:tmpl w:val="589CC1D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E2D77ED"/>
    <w:multiLevelType w:val="hybridMultilevel"/>
    <w:tmpl w:val="FEB62C8C"/>
    <w:lvl w:ilvl="0" w:tplc="24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 w15:restartNumberingAfterBreak="0">
    <w:nsid w:val="101066D8"/>
    <w:multiLevelType w:val="multilevel"/>
    <w:tmpl w:val="D5F489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72" w:hanging="1800"/>
      </w:pPr>
      <w:rPr>
        <w:rFonts w:hint="default"/>
      </w:rPr>
    </w:lvl>
  </w:abstractNum>
  <w:abstractNum w:abstractNumId="6" w15:restartNumberingAfterBreak="0">
    <w:nsid w:val="11BA40EF"/>
    <w:multiLevelType w:val="multilevel"/>
    <w:tmpl w:val="A4DE69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pStyle w:val="Ttulo3"/>
      <w:lvlText w:val="%2.%3."/>
      <w:lvlJc w:val="left"/>
      <w:pPr>
        <w:ind w:left="1224" w:hanging="504"/>
      </w:pPr>
      <w:rPr>
        <w:rFonts w:cs="Calibri"/>
        <w:b/>
        <w:color w:val="000000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71D6475"/>
    <w:multiLevelType w:val="multilevel"/>
    <w:tmpl w:val="458C80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92C6A93"/>
    <w:multiLevelType w:val="hybridMultilevel"/>
    <w:tmpl w:val="A2D8DEE0"/>
    <w:lvl w:ilvl="0" w:tplc="240A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9" w15:restartNumberingAfterBreak="0">
    <w:nsid w:val="1C923A53"/>
    <w:multiLevelType w:val="hybridMultilevel"/>
    <w:tmpl w:val="173EFDA0"/>
    <w:lvl w:ilvl="0" w:tplc="240A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842882D4">
      <w:numFmt w:val="bullet"/>
      <w:lvlText w:val="•"/>
      <w:lvlJc w:val="left"/>
      <w:pPr>
        <w:ind w:left="2494" w:hanging="705"/>
      </w:pPr>
      <w:rPr>
        <w:rFonts w:hint="default" w:ascii="Calibri" w:hAnsi="Calibri" w:cs="Calibri" w:eastAsiaTheme="minorHAnsi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1CC1525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E078D3"/>
    <w:multiLevelType w:val="hybridMultilevel"/>
    <w:tmpl w:val="1C8A653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AB2C41"/>
    <w:multiLevelType w:val="hybridMultilevel"/>
    <w:tmpl w:val="F66641D4"/>
    <w:lvl w:ilvl="0" w:tplc="240A0005">
      <w:start w:val="1"/>
      <w:numFmt w:val="bullet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3" w15:restartNumberingAfterBreak="0">
    <w:nsid w:val="20EC2D83"/>
    <w:multiLevelType w:val="multilevel"/>
    <w:tmpl w:val="1C9838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1B00BD8"/>
    <w:multiLevelType w:val="hybridMultilevel"/>
    <w:tmpl w:val="269E0578"/>
    <w:lvl w:ilvl="0" w:tplc="0CEE55C0">
      <w:numFmt w:val="bullet"/>
      <w:lvlText w:val="•"/>
      <w:lvlJc w:val="left"/>
      <w:pPr>
        <w:ind w:left="1413" w:hanging="705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 w15:restartNumberingAfterBreak="0">
    <w:nsid w:val="24173F6E"/>
    <w:multiLevelType w:val="hybridMultilevel"/>
    <w:tmpl w:val="4404D52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9BE1445"/>
    <w:multiLevelType w:val="hybridMultilevel"/>
    <w:tmpl w:val="AD4E2A6C"/>
    <w:lvl w:ilvl="0" w:tplc="24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7" w15:restartNumberingAfterBreak="0">
    <w:nsid w:val="2C224FE3"/>
    <w:multiLevelType w:val="hybridMultilevel"/>
    <w:tmpl w:val="E69A2596"/>
    <w:lvl w:ilvl="0" w:tplc="240A0001">
      <w:start w:val="1"/>
      <w:numFmt w:val="bullet"/>
      <w:lvlText w:val=""/>
      <w:lvlJc w:val="left"/>
      <w:pPr>
        <w:ind w:left="1636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356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076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796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516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236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956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676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396" w:hanging="360"/>
      </w:pPr>
      <w:rPr>
        <w:rFonts w:hint="default" w:ascii="Wingdings" w:hAnsi="Wingdings"/>
      </w:rPr>
    </w:lvl>
  </w:abstractNum>
  <w:abstractNum w:abstractNumId="18" w15:restartNumberingAfterBreak="0">
    <w:nsid w:val="2E89685F"/>
    <w:multiLevelType w:val="hybridMultilevel"/>
    <w:tmpl w:val="E4CE34C2"/>
    <w:lvl w:ilvl="0" w:tplc="240A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32632F0B"/>
    <w:multiLevelType w:val="multilevel"/>
    <w:tmpl w:val="E3E6A8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55D6A21"/>
    <w:multiLevelType w:val="multilevel"/>
    <w:tmpl w:val="D11843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1" w15:restartNumberingAfterBreak="0">
    <w:nsid w:val="36203044"/>
    <w:multiLevelType w:val="hybridMultilevel"/>
    <w:tmpl w:val="B5A03AC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69F3817"/>
    <w:multiLevelType w:val="multilevel"/>
    <w:tmpl w:val="C6D2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abstractNum w:abstractNumId="23" w15:restartNumberingAfterBreak="0">
    <w:nsid w:val="36F22165"/>
    <w:multiLevelType w:val="hybridMultilevel"/>
    <w:tmpl w:val="98EE7CEA"/>
    <w:lvl w:ilvl="0" w:tplc="240A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4" w15:restartNumberingAfterBreak="0">
    <w:nsid w:val="3B9A4D6B"/>
    <w:multiLevelType w:val="hybridMultilevel"/>
    <w:tmpl w:val="39304CAE"/>
    <w:lvl w:ilvl="0" w:tplc="0CEE55C0">
      <w:numFmt w:val="bullet"/>
      <w:lvlText w:val="•"/>
      <w:lvlJc w:val="left"/>
      <w:pPr>
        <w:ind w:left="2547" w:hanging="705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25" w15:restartNumberingAfterBreak="0">
    <w:nsid w:val="3CF30193"/>
    <w:multiLevelType w:val="hybridMultilevel"/>
    <w:tmpl w:val="1148365C"/>
    <w:lvl w:ilvl="0" w:tplc="24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6" w15:restartNumberingAfterBreak="0">
    <w:nsid w:val="3D4949C2"/>
    <w:multiLevelType w:val="hybridMultilevel"/>
    <w:tmpl w:val="A484FC6C"/>
    <w:lvl w:ilvl="0" w:tplc="240A0001">
      <w:start w:val="1"/>
      <w:numFmt w:val="bullet"/>
      <w:lvlText w:val=""/>
      <w:lvlJc w:val="left"/>
      <w:pPr>
        <w:ind w:left="2509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3229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949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669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389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6109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829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549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8269" w:hanging="360"/>
      </w:pPr>
      <w:rPr>
        <w:rFonts w:hint="default" w:ascii="Wingdings" w:hAnsi="Wingdings"/>
      </w:rPr>
    </w:lvl>
  </w:abstractNum>
  <w:abstractNum w:abstractNumId="27" w15:restartNumberingAfterBreak="0">
    <w:nsid w:val="3E910DF0"/>
    <w:multiLevelType w:val="hybridMultilevel"/>
    <w:tmpl w:val="BEDCB17E"/>
    <w:lvl w:ilvl="0" w:tplc="240A0001">
      <w:start w:val="1"/>
      <w:numFmt w:val="bullet"/>
      <w:lvlText w:val=""/>
      <w:lvlJc w:val="left"/>
      <w:pPr>
        <w:ind w:left="1514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234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954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74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94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114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834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554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74" w:hanging="360"/>
      </w:pPr>
      <w:rPr>
        <w:rFonts w:hint="default" w:ascii="Wingdings" w:hAnsi="Wingdings"/>
      </w:rPr>
    </w:lvl>
  </w:abstractNum>
  <w:abstractNum w:abstractNumId="28" w15:restartNumberingAfterBreak="0">
    <w:nsid w:val="403B4B09"/>
    <w:multiLevelType w:val="hybridMultilevel"/>
    <w:tmpl w:val="CC70896E"/>
    <w:lvl w:ilvl="0" w:tplc="24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9" w15:restartNumberingAfterBreak="0">
    <w:nsid w:val="46E16F2A"/>
    <w:multiLevelType w:val="multilevel"/>
    <w:tmpl w:val="E58A71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7251F1C"/>
    <w:multiLevelType w:val="hybridMultilevel"/>
    <w:tmpl w:val="59CA157E"/>
    <w:lvl w:ilvl="0" w:tplc="2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1" w15:restartNumberingAfterBreak="0">
    <w:nsid w:val="479A2E86"/>
    <w:multiLevelType w:val="multilevel"/>
    <w:tmpl w:val="EF008502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72" w:hanging="1800"/>
      </w:pPr>
      <w:rPr>
        <w:rFonts w:hint="default"/>
      </w:rPr>
    </w:lvl>
  </w:abstractNum>
  <w:abstractNum w:abstractNumId="32" w15:restartNumberingAfterBreak="0">
    <w:nsid w:val="49EE0591"/>
    <w:multiLevelType w:val="hybridMultilevel"/>
    <w:tmpl w:val="656C57A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ABF4FEA"/>
    <w:multiLevelType w:val="hybridMultilevel"/>
    <w:tmpl w:val="2544F4A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FA8317D"/>
    <w:multiLevelType w:val="multilevel"/>
    <w:tmpl w:val="7E98FE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05755DE"/>
    <w:multiLevelType w:val="hybridMultilevel"/>
    <w:tmpl w:val="E2DCCEE6"/>
    <w:lvl w:ilvl="0" w:tplc="240A0001">
      <w:start w:val="1"/>
      <w:numFmt w:val="bullet"/>
      <w:lvlText w:val=""/>
      <w:lvlJc w:val="left"/>
      <w:pPr>
        <w:ind w:left="2509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3229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949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669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389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6109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829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549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8269" w:hanging="360"/>
      </w:pPr>
      <w:rPr>
        <w:rFonts w:hint="default" w:ascii="Wingdings" w:hAnsi="Wingdings"/>
      </w:rPr>
    </w:lvl>
  </w:abstractNum>
  <w:abstractNum w:abstractNumId="36" w15:restartNumberingAfterBreak="0">
    <w:nsid w:val="50DE08A3"/>
    <w:multiLevelType w:val="hybridMultilevel"/>
    <w:tmpl w:val="268081F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1B42B69"/>
    <w:multiLevelType w:val="multilevel"/>
    <w:tmpl w:val="1DF0E88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54690348"/>
    <w:multiLevelType w:val="hybridMultilevel"/>
    <w:tmpl w:val="05640F7A"/>
    <w:lvl w:ilvl="0" w:tplc="24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9" w15:restartNumberingAfterBreak="0">
    <w:nsid w:val="570F2167"/>
    <w:multiLevelType w:val="hybridMultilevel"/>
    <w:tmpl w:val="42D6A0C4"/>
    <w:lvl w:ilvl="0" w:tplc="FDD6C1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0B66DC"/>
    <w:multiLevelType w:val="hybridMultilevel"/>
    <w:tmpl w:val="BFB4EF96"/>
    <w:lvl w:ilvl="0" w:tplc="240A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1" w15:restartNumberingAfterBreak="0">
    <w:nsid w:val="629E10E9"/>
    <w:multiLevelType w:val="multilevel"/>
    <w:tmpl w:val="B192C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5CF0869"/>
    <w:multiLevelType w:val="multilevel"/>
    <w:tmpl w:val="A564931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8F717DD"/>
    <w:multiLevelType w:val="hybridMultilevel"/>
    <w:tmpl w:val="6C183E1A"/>
    <w:lvl w:ilvl="0" w:tplc="240A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BE6A93FE">
      <w:numFmt w:val="bullet"/>
      <w:lvlText w:val="•"/>
      <w:lvlJc w:val="left"/>
      <w:pPr>
        <w:ind w:left="2494" w:hanging="705"/>
      </w:pPr>
      <w:rPr>
        <w:rFonts w:hint="default" w:ascii="Calibri" w:hAnsi="Calibri" w:cs="Calibri" w:eastAsiaTheme="majorEastAsia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4" w15:restartNumberingAfterBreak="0">
    <w:nsid w:val="6BCE7BF8"/>
    <w:multiLevelType w:val="multilevel"/>
    <w:tmpl w:val="7B1A2C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5" w15:restartNumberingAfterBreak="0">
    <w:nsid w:val="6BEE4AEB"/>
    <w:multiLevelType w:val="hybridMultilevel"/>
    <w:tmpl w:val="1F80F1D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6C567448"/>
    <w:multiLevelType w:val="hybridMultilevel"/>
    <w:tmpl w:val="53122CE2"/>
    <w:lvl w:ilvl="0" w:tplc="240A0001">
      <w:start w:val="1"/>
      <w:numFmt w:val="bullet"/>
      <w:lvlText w:val=""/>
      <w:lvlJc w:val="left"/>
      <w:pPr>
        <w:ind w:left="2509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3229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949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669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389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6109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829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549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8269" w:hanging="360"/>
      </w:pPr>
      <w:rPr>
        <w:rFonts w:hint="default" w:ascii="Wingdings" w:hAnsi="Wingdings"/>
      </w:rPr>
    </w:lvl>
  </w:abstractNum>
  <w:abstractNum w:abstractNumId="47" w15:restartNumberingAfterBreak="0">
    <w:nsid w:val="6CF955C2"/>
    <w:multiLevelType w:val="hybridMultilevel"/>
    <w:tmpl w:val="E8825FB2"/>
    <w:lvl w:ilvl="0" w:tplc="240A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8" w15:restartNumberingAfterBreak="0">
    <w:nsid w:val="786A4BE5"/>
    <w:multiLevelType w:val="multilevel"/>
    <w:tmpl w:val="97C25760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49" w15:restartNumberingAfterBreak="0">
    <w:nsid w:val="7AAF5932"/>
    <w:multiLevelType w:val="hybridMultilevel"/>
    <w:tmpl w:val="4EF203E8"/>
    <w:lvl w:ilvl="0" w:tplc="240A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0" w15:restartNumberingAfterBreak="0">
    <w:nsid w:val="7B316BEE"/>
    <w:multiLevelType w:val="hybridMultilevel"/>
    <w:tmpl w:val="C57CC888"/>
    <w:lvl w:ilvl="0" w:tplc="240A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1" w15:restartNumberingAfterBreak="0">
    <w:nsid w:val="7B4C6FEF"/>
    <w:multiLevelType w:val="multilevel"/>
    <w:tmpl w:val="EB9A1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</w:rPr>
    </w:lvl>
  </w:abstractNum>
  <w:abstractNum w:abstractNumId="52" w15:restartNumberingAfterBreak="0">
    <w:nsid w:val="7C285724"/>
    <w:multiLevelType w:val="hybridMultilevel"/>
    <w:tmpl w:val="77324B4E"/>
    <w:lvl w:ilvl="0" w:tplc="2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48"/>
  </w:num>
  <w:num w:numId="3">
    <w:abstractNumId w:val="10"/>
  </w:num>
  <w:num w:numId="4">
    <w:abstractNumId w:val="8"/>
  </w:num>
  <w:num w:numId="5">
    <w:abstractNumId w:val="43"/>
  </w:num>
  <w:num w:numId="6">
    <w:abstractNumId w:val="52"/>
  </w:num>
  <w:num w:numId="7">
    <w:abstractNumId w:val="41"/>
  </w:num>
  <w:num w:numId="8">
    <w:abstractNumId w:val="22"/>
  </w:num>
  <w:num w:numId="9">
    <w:abstractNumId w:val="50"/>
  </w:num>
  <w:num w:numId="10">
    <w:abstractNumId w:val="40"/>
  </w:num>
  <w:num w:numId="11">
    <w:abstractNumId w:val="23"/>
  </w:num>
  <w:num w:numId="12">
    <w:abstractNumId w:val="9"/>
  </w:num>
  <w:num w:numId="13">
    <w:abstractNumId w:val="26"/>
  </w:num>
  <w:num w:numId="14">
    <w:abstractNumId w:val="35"/>
  </w:num>
  <w:num w:numId="15">
    <w:abstractNumId w:val="46"/>
  </w:num>
  <w:num w:numId="16">
    <w:abstractNumId w:val="19"/>
  </w:num>
  <w:num w:numId="17">
    <w:abstractNumId w:val="42"/>
  </w:num>
  <w:num w:numId="18">
    <w:abstractNumId w:val="34"/>
  </w:num>
  <w:num w:numId="19">
    <w:abstractNumId w:val="37"/>
  </w:num>
  <w:num w:numId="20">
    <w:abstractNumId w:val="27"/>
  </w:num>
  <w:num w:numId="21">
    <w:abstractNumId w:val="1"/>
  </w:num>
  <w:num w:numId="22">
    <w:abstractNumId w:val="18"/>
  </w:num>
  <w:num w:numId="23">
    <w:abstractNumId w:val="33"/>
  </w:num>
  <w:num w:numId="24">
    <w:abstractNumId w:val="36"/>
  </w:num>
  <w:num w:numId="25">
    <w:abstractNumId w:val="15"/>
  </w:num>
  <w:num w:numId="26">
    <w:abstractNumId w:val="39"/>
  </w:num>
  <w:num w:numId="27">
    <w:abstractNumId w:val="11"/>
  </w:num>
  <w:num w:numId="28">
    <w:abstractNumId w:val="17"/>
  </w:num>
  <w:num w:numId="29">
    <w:abstractNumId w:val="47"/>
  </w:num>
  <w:num w:numId="30">
    <w:abstractNumId w:val="21"/>
  </w:num>
  <w:num w:numId="31">
    <w:abstractNumId w:val="28"/>
  </w:num>
  <w:num w:numId="32">
    <w:abstractNumId w:val="25"/>
  </w:num>
  <w:num w:numId="33">
    <w:abstractNumId w:val="32"/>
  </w:num>
  <w:num w:numId="34">
    <w:abstractNumId w:val="30"/>
  </w:num>
  <w:num w:numId="35">
    <w:abstractNumId w:val="5"/>
  </w:num>
  <w:num w:numId="36">
    <w:abstractNumId w:val="16"/>
  </w:num>
  <w:num w:numId="37">
    <w:abstractNumId w:val="12"/>
  </w:num>
  <w:num w:numId="38">
    <w:abstractNumId w:val="4"/>
  </w:num>
  <w:num w:numId="39">
    <w:abstractNumId w:val="20"/>
  </w:num>
  <w:num w:numId="40">
    <w:abstractNumId w:val="44"/>
  </w:num>
  <w:num w:numId="41">
    <w:abstractNumId w:val="13"/>
  </w:num>
  <w:num w:numId="42">
    <w:abstractNumId w:val="7"/>
  </w:num>
  <w:num w:numId="43">
    <w:abstractNumId w:val="38"/>
  </w:num>
  <w:num w:numId="44">
    <w:abstractNumId w:val="3"/>
  </w:num>
  <w:num w:numId="45">
    <w:abstractNumId w:val="51"/>
  </w:num>
  <w:num w:numId="46">
    <w:abstractNumId w:val="49"/>
  </w:num>
  <w:num w:numId="47">
    <w:abstractNumId w:val="29"/>
  </w:num>
  <w:num w:numId="48">
    <w:abstractNumId w:val="14"/>
  </w:num>
  <w:num w:numId="49">
    <w:abstractNumId w:val="24"/>
  </w:num>
  <w:num w:numId="50">
    <w:abstractNumId w:val="0"/>
  </w:num>
  <w:num w:numId="51">
    <w:abstractNumId w:val="6"/>
  </w:num>
  <w:num w:numId="52">
    <w:abstractNumId w:val="6"/>
  </w:num>
  <w:num w:numId="53">
    <w:abstractNumId w:val="45"/>
  </w:num>
  <w:num w:numId="54">
    <w:abstractNumId w:val="31"/>
  </w:num>
  <w:num w:numId="55">
    <w:abstractNumId w:val="2"/>
  </w:num>
  <w:numIdMacAtCleanup w:val="4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">
    <w15:presenceInfo w15:providerId="None" w15:userId="Usuario"/>
  </w15:person>
  <w15:person w15:author="user">
    <w15:presenceInfo w15:providerId="None" w15:userId="user"/>
  </w15:person>
  <w15:person w15:author="Simena DINAS">
    <w15:presenceInfo w15:providerId="AD" w15:userId="S-1-5-21-388213148-995645401-2843380320-325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EC"/>
    <w:rsid w:val="00001E94"/>
    <w:rsid w:val="0000262A"/>
    <w:rsid w:val="00002BAD"/>
    <w:rsid w:val="00003B23"/>
    <w:rsid w:val="00004970"/>
    <w:rsid w:val="00005551"/>
    <w:rsid w:val="00007090"/>
    <w:rsid w:val="00010743"/>
    <w:rsid w:val="00010B51"/>
    <w:rsid w:val="00010F36"/>
    <w:rsid w:val="000114E3"/>
    <w:rsid w:val="000121C2"/>
    <w:rsid w:val="00012D1D"/>
    <w:rsid w:val="00013596"/>
    <w:rsid w:val="00014613"/>
    <w:rsid w:val="0001478B"/>
    <w:rsid w:val="00015E5F"/>
    <w:rsid w:val="00016263"/>
    <w:rsid w:val="00016581"/>
    <w:rsid w:val="0001727C"/>
    <w:rsid w:val="0002158A"/>
    <w:rsid w:val="00023158"/>
    <w:rsid w:val="00023C51"/>
    <w:rsid w:val="000256F4"/>
    <w:rsid w:val="0002733D"/>
    <w:rsid w:val="0002766E"/>
    <w:rsid w:val="00027E83"/>
    <w:rsid w:val="0003051E"/>
    <w:rsid w:val="00030676"/>
    <w:rsid w:val="000308E6"/>
    <w:rsid w:val="00032A4B"/>
    <w:rsid w:val="000331C3"/>
    <w:rsid w:val="00033B8F"/>
    <w:rsid w:val="00034CA6"/>
    <w:rsid w:val="00034F1E"/>
    <w:rsid w:val="0003503A"/>
    <w:rsid w:val="000350AB"/>
    <w:rsid w:val="00035A3C"/>
    <w:rsid w:val="00036367"/>
    <w:rsid w:val="000400D0"/>
    <w:rsid w:val="0004163F"/>
    <w:rsid w:val="00041707"/>
    <w:rsid w:val="000454C0"/>
    <w:rsid w:val="000454DA"/>
    <w:rsid w:val="00047F42"/>
    <w:rsid w:val="0005158E"/>
    <w:rsid w:val="00051F30"/>
    <w:rsid w:val="0005205B"/>
    <w:rsid w:val="000536AD"/>
    <w:rsid w:val="00053DB3"/>
    <w:rsid w:val="00055057"/>
    <w:rsid w:val="000551D4"/>
    <w:rsid w:val="000556FB"/>
    <w:rsid w:val="00055969"/>
    <w:rsid w:val="00055E78"/>
    <w:rsid w:val="00056548"/>
    <w:rsid w:val="000575E9"/>
    <w:rsid w:val="000607B4"/>
    <w:rsid w:val="00060C37"/>
    <w:rsid w:val="000610D6"/>
    <w:rsid w:val="000621F5"/>
    <w:rsid w:val="0006225F"/>
    <w:rsid w:val="000622F2"/>
    <w:rsid w:val="00062743"/>
    <w:rsid w:val="00062C13"/>
    <w:rsid w:val="0006350F"/>
    <w:rsid w:val="00064E74"/>
    <w:rsid w:val="000653DF"/>
    <w:rsid w:val="00065E31"/>
    <w:rsid w:val="00070286"/>
    <w:rsid w:val="000704CD"/>
    <w:rsid w:val="00070C4E"/>
    <w:rsid w:val="00070F0A"/>
    <w:rsid w:val="000712CB"/>
    <w:rsid w:val="00072932"/>
    <w:rsid w:val="00072B41"/>
    <w:rsid w:val="00072E99"/>
    <w:rsid w:val="00074BAD"/>
    <w:rsid w:val="00074C93"/>
    <w:rsid w:val="00081326"/>
    <w:rsid w:val="00081858"/>
    <w:rsid w:val="00081FA4"/>
    <w:rsid w:val="00083520"/>
    <w:rsid w:val="0008483E"/>
    <w:rsid w:val="0008524E"/>
    <w:rsid w:val="00085555"/>
    <w:rsid w:val="000860F1"/>
    <w:rsid w:val="0008664B"/>
    <w:rsid w:val="000866F7"/>
    <w:rsid w:val="000868AF"/>
    <w:rsid w:val="00086CE2"/>
    <w:rsid w:val="00087327"/>
    <w:rsid w:val="000874F9"/>
    <w:rsid w:val="0008790E"/>
    <w:rsid w:val="0008794E"/>
    <w:rsid w:val="000904A9"/>
    <w:rsid w:val="000910F2"/>
    <w:rsid w:val="00093371"/>
    <w:rsid w:val="00093F9A"/>
    <w:rsid w:val="00094B38"/>
    <w:rsid w:val="000950B5"/>
    <w:rsid w:val="00095424"/>
    <w:rsid w:val="00095837"/>
    <w:rsid w:val="0009657A"/>
    <w:rsid w:val="000A01B9"/>
    <w:rsid w:val="000A1820"/>
    <w:rsid w:val="000A2D09"/>
    <w:rsid w:val="000A344C"/>
    <w:rsid w:val="000A4085"/>
    <w:rsid w:val="000A4E39"/>
    <w:rsid w:val="000A7CF5"/>
    <w:rsid w:val="000B08FD"/>
    <w:rsid w:val="000B0E4C"/>
    <w:rsid w:val="000B127C"/>
    <w:rsid w:val="000B13D2"/>
    <w:rsid w:val="000B224C"/>
    <w:rsid w:val="000B262E"/>
    <w:rsid w:val="000B276D"/>
    <w:rsid w:val="000B2C76"/>
    <w:rsid w:val="000B45DE"/>
    <w:rsid w:val="000B4A44"/>
    <w:rsid w:val="000B4C03"/>
    <w:rsid w:val="000B54CF"/>
    <w:rsid w:val="000B5917"/>
    <w:rsid w:val="000B62C8"/>
    <w:rsid w:val="000B66CD"/>
    <w:rsid w:val="000B6C0E"/>
    <w:rsid w:val="000C09E8"/>
    <w:rsid w:val="000C25BC"/>
    <w:rsid w:val="000C2BBB"/>
    <w:rsid w:val="000C497E"/>
    <w:rsid w:val="000C50B1"/>
    <w:rsid w:val="000C5561"/>
    <w:rsid w:val="000C5609"/>
    <w:rsid w:val="000C5B6F"/>
    <w:rsid w:val="000C5D4F"/>
    <w:rsid w:val="000C6246"/>
    <w:rsid w:val="000C6BB5"/>
    <w:rsid w:val="000C6E0C"/>
    <w:rsid w:val="000C7E7B"/>
    <w:rsid w:val="000C7EB3"/>
    <w:rsid w:val="000D18B5"/>
    <w:rsid w:val="000D1DE5"/>
    <w:rsid w:val="000D2450"/>
    <w:rsid w:val="000D2754"/>
    <w:rsid w:val="000D2883"/>
    <w:rsid w:val="000D33BA"/>
    <w:rsid w:val="000D3522"/>
    <w:rsid w:val="000D3565"/>
    <w:rsid w:val="000D3F6F"/>
    <w:rsid w:val="000D4E6F"/>
    <w:rsid w:val="000D5578"/>
    <w:rsid w:val="000E010D"/>
    <w:rsid w:val="000E23D9"/>
    <w:rsid w:val="000E2A83"/>
    <w:rsid w:val="000E3211"/>
    <w:rsid w:val="000E3764"/>
    <w:rsid w:val="000E67CE"/>
    <w:rsid w:val="000F1C2D"/>
    <w:rsid w:val="000F2DA9"/>
    <w:rsid w:val="000F415C"/>
    <w:rsid w:val="000F50E5"/>
    <w:rsid w:val="000F533C"/>
    <w:rsid w:val="000F5684"/>
    <w:rsid w:val="000F5BA9"/>
    <w:rsid w:val="000F6786"/>
    <w:rsid w:val="000F77B4"/>
    <w:rsid w:val="000F7ECE"/>
    <w:rsid w:val="00100AB1"/>
    <w:rsid w:val="001018FA"/>
    <w:rsid w:val="00101B73"/>
    <w:rsid w:val="00102104"/>
    <w:rsid w:val="00104E35"/>
    <w:rsid w:val="001053EA"/>
    <w:rsid w:val="001058DA"/>
    <w:rsid w:val="0010685A"/>
    <w:rsid w:val="00106F29"/>
    <w:rsid w:val="0010713B"/>
    <w:rsid w:val="00107596"/>
    <w:rsid w:val="001078CE"/>
    <w:rsid w:val="001142DB"/>
    <w:rsid w:val="0011467E"/>
    <w:rsid w:val="00114E3E"/>
    <w:rsid w:val="00115248"/>
    <w:rsid w:val="00116385"/>
    <w:rsid w:val="00116C89"/>
    <w:rsid w:val="00117B78"/>
    <w:rsid w:val="00117B88"/>
    <w:rsid w:val="00120095"/>
    <w:rsid w:val="001205BF"/>
    <w:rsid w:val="0012137B"/>
    <w:rsid w:val="00122F6F"/>
    <w:rsid w:val="001230D3"/>
    <w:rsid w:val="0012366E"/>
    <w:rsid w:val="001241C2"/>
    <w:rsid w:val="001243FF"/>
    <w:rsid w:val="00127324"/>
    <w:rsid w:val="00127829"/>
    <w:rsid w:val="00132B91"/>
    <w:rsid w:val="00134565"/>
    <w:rsid w:val="0013470B"/>
    <w:rsid w:val="00136020"/>
    <w:rsid w:val="001371ED"/>
    <w:rsid w:val="001376F0"/>
    <w:rsid w:val="001377B0"/>
    <w:rsid w:val="001402C3"/>
    <w:rsid w:val="001409B4"/>
    <w:rsid w:val="00140CB9"/>
    <w:rsid w:val="00140D8D"/>
    <w:rsid w:val="00141081"/>
    <w:rsid w:val="00141E1A"/>
    <w:rsid w:val="001433FF"/>
    <w:rsid w:val="00147029"/>
    <w:rsid w:val="001507D9"/>
    <w:rsid w:val="001508CF"/>
    <w:rsid w:val="00150CD1"/>
    <w:rsid w:val="00150FF2"/>
    <w:rsid w:val="00152B93"/>
    <w:rsid w:val="00152CE8"/>
    <w:rsid w:val="00153BC6"/>
    <w:rsid w:val="00154385"/>
    <w:rsid w:val="00154AE1"/>
    <w:rsid w:val="00155969"/>
    <w:rsid w:val="00155A54"/>
    <w:rsid w:val="00156A4E"/>
    <w:rsid w:val="001577D1"/>
    <w:rsid w:val="00157A9F"/>
    <w:rsid w:val="00157D8F"/>
    <w:rsid w:val="00160036"/>
    <w:rsid w:val="001600BC"/>
    <w:rsid w:val="00160EE4"/>
    <w:rsid w:val="001610CB"/>
    <w:rsid w:val="00161820"/>
    <w:rsid w:val="00161F59"/>
    <w:rsid w:val="00162717"/>
    <w:rsid w:val="00163AC2"/>
    <w:rsid w:val="00163BAD"/>
    <w:rsid w:val="00164719"/>
    <w:rsid w:val="00165429"/>
    <w:rsid w:val="0017045A"/>
    <w:rsid w:val="00170E04"/>
    <w:rsid w:val="00172F5D"/>
    <w:rsid w:val="00173192"/>
    <w:rsid w:val="00173CA7"/>
    <w:rsid w:val="00174A34"/>
    <w:rsid w:val="00174DDC"/>
    <w:rsid w:val="00176C2D"/>
    <w:rsid w:val="00176F96"/>
    <w:rsid w:val="00177189"/>
    <w:rsid w:val="001772BF"/>
    <w:rsid w:val="001818E3"/>
    <w:rsid w:val="00182A9A"/>
    <w:rsid w:val="00183045"/>
    <w:rsid w:val="001830CD"/>
    <w:rsid w:val="0018364C"/>
    <w:rsid w:val="00183832"/>
    <w:rsid w:val="0018436E"/>
    <w:rsid w:val="00184550"/>
    <w:rsid w:val="00185A4D"/>
    <w:rsid w:val="00185F12"/>
    <w:rsid w:val="00186E7A"/>
    <w:rsid w:val="00187352"/>
    <w:rsid w:val="00187397"/>
    <w:rsid w:val="00187CC7"/>
    <w:rsid w:val="00187D22"/>
    <w:rsid w:val="00190107"/>
    <w:rsid w:val="0019291C"/>
    <w:rsid w:val="00194AA1"/>
    <w:rsid w:val="00194F11"/>
    <w:rsid w:val="00195352"/>
    <w:rsid w:val="00195603"/>
    <w:rsid w:val="00196289"/>
    <w:rsid w:val="001A13C6"/>
    <w:rsid w:val="001A1D91"/>
    <w:rsid w:val="001A1EBD"/>
    <w:rsid w:val="001A23EA"/>
    <w:rsid w:val="001A2A27"/>
    <w:rsid w:val="001A2BC9"/>
    <w:rsid w:val="001A2E7F"/>
    <w:rsid w:val="001A3E31"/>
    <w:rsid w:val="001A4132"/>
    <w:rsid w:val="001A445E"/>
    <w:rsid w:val="001A56CA"/>
    <w:rsid w:val="001A5BC9"/>
    <w:rsid w:val="001A64CB"/>
    <w:rsid w:val="001A6B08"/>
    <w:rsid w:val="001A762B"/>
    <w:rsid w:val="001B153B"/>
    <w:rsid w:val="001B1AEA"/>
    <w:rsid w:val="001B1E24"/>
    <w:rsid w:val="001B231F"/>
    <w:rsid w:val="001B248C"/>
    <w:rsid w:val="001B3672"/>
    <w:rsid w:val="001B3EE9"/>
    <w:rsid w:val="001B46CF"/>
    <w:rsid w:val="001B6BD8"/>
    <w:rsid w:val="001B6ED3"/>
    <w:rsid w:val="001B727F"/>
    <w:rsid w:val="001B76A3"/>
    <w:rsid w:val="001B7909"/>
    <w:rsid w:val="001C06BB"/>
    <w:rsid w:val="001C0ACB"/>
    <w:rsid w:val="001C0D23"/>
    <w:rsid w:val="001C122A"/>
    <w:rsid w:val="001C160D"/>
    <w:rsid w:val="001C1890"/>
    <w:rsid w:val="001C1B45"/>
    <w:rsid w:val="001C1C35"/>
    <w:rsid w:val="001C2DE0"/>
    <w:rsid w:val="001C3A03"/>
    <w:rsid w:val="001C3F96"/>
    <w:rsid w:val="001C4451"/>
    <w:rsid w:val="001C4DBC"/>
    <w:rsid w:val="001C502F"/>
    <w:rsid w:val="001C5A9D"/>
    <w:rsid w:val="001C5C08"/>
    <w:rsid w:val="001D0188"/>
    <w:rsid w:val="001D0934"/>
    <w:rsid w:val="001D1573"/>
    <w:rsid w:val="001D37B8"/>
    <w:rsid w:val="001D5DA9"/>
    <w:rsid w:val="001D5FF8"/>
    <w:rsid w:val="001E02D4"/>
    <w:rsid w:val="001E0DBB"/>
    <w:rsid w:val="001E1038"/>
    <w:rsid w:val="001E11AC"/>
    <w:rsid w:val="001E1779"/>
    <w:rsid w:val="001E1A05"/>
    <w:rsid w:val="001E287B"/>
    <w:rsid w:val="001E43B5"/>
    <w:rsid w:val="001E5732"/>
    <w:rsid w:val="001E5D2A"/>
    <w:rsid w:val="001E6054"/>
    <w:rsid w:val="001E61DF"/>
    <w:rsid w:val="001E6322"/>
    <w:rsid w:val="001E672C"/>
    <w:rsid w:val="001E6D59"/>
    <w:rsid w:val="001E712E"/>
    <w:rsid w:val="001E7207"/>
    <w:rsid w:val="001F0CC7"/>
    <w:rsid w:val="001F1787"/>
    <w:rsid w:val="001F1FEC"/>
    <w:rsid w:val="001F24C4"/>
    <w:rsid w:val="001F510B"/>
    <w:rsid w:val="001F53AE"/>
    <w:rsid w:val="001F7A48"/>
    <w:rsid w:val="0020050C"/>
    <w:rsid w:val="00201A44"/>
    <w:rsid w:val="00201E0F"/>
    <w:rsid w:val="002020B5"/>
    <w:rsid w:val="0020338E"/>
    <w:rsid w:val="00204205"/>
    <w:rsid w:val="0020510A"/>
    <w:rsid w:val="00205F30"/>
    <w:rsid w:val="00206F77"/>
    <w:rsid w:val="00207383"/>
    <w:rsid w:val="00210386"/>
    <w:rsid w:val="00210998"/>
    <w:rsid w:val="00210B2B"/>
    <w:rsid w:val="00210C37"/>
    <w:rsid w:val="0021103E"/>
    <w:rsid w:val="00211435"/>
    <w:rsid w:val="00213EFD"/>
    <w:rsid w:val="00214822"/>
    <w:rsid w:val="00214AAC"/>
    <w:rsid w:val="00214D83"/>
    <w:rsid w:val="00215191"/>
    <w:rsid w:val="00216312"/>
    <w:rsid w:val="00217B94"/>
    <w:rsid w:val="00221274"/>
    <w:rsid w:val="00223DD8"/>
    <w:rsid w:val="0022418C"/>
    <w:rsid w:val="002241A7"/>
    <w:rsid w:val="00224276"/>
    <w:rsid w:val="00224574"/>
    <w:rsid w:val="002246F3"/>
    <w:rsid w:val="00224B62"/>
    <w:rsid w:val="002252FB"/>
    <w:rsid w:val="002264B6"/>
    <w:rsid w:val="00227C84"/>
    <w:rsid w:val="00231012"/>
    <w:rsid w:val="002314FD"/>
    <w:rsid w:val="0023154A"/>
    <w:rsid w:val="0023280A"/>
    <w:rsid w:val="002338BE"/>
    <w:rsid w:val="00233A5C"/>
    <w:rsid w:val="00233DD7"/>
    <w:rsid w:val="00234E8C"/>
    <w:rsid w:val="00236093"/>
    <w:rsid w:val="00236661"/>
    <w:rsid w:val="002367A4"/>
    <w:rsid w:val="00236ABA"/>
    <w:rsid w:val="00240DAC"/>
    <w:rsid w:val="00240FC7"/>
    <w:rsid w:val="0024170C"/>
    <w:rsid w:val="00241B29"/>
    <w:rsid w:val="0024294A"/>
    <w:rsid w:val="0024397E"/>
    <w:rsid w:val="00244A31"/>
    <w:rsid w:val="002453BE"/>
    <w:rsid w:val="00245F38"/>
    <w:rsid w:val="00246615"/>
    <w:rsid w:val="00246670"/>
    <w:rsid w:val="00250522"/>
    <w:rsid w:val="00252734"/>
    <w:rsid w:val="00252B05"/>
    <w:rsid w:val="00252CC7"/>
    <w:rsid w:val="00254A0D"/>
    <w:rsid w:val="002550BD"/>
    <w:rsid w:val="002553FD"/>
    <w:rsid w:val="00255455"/>
    <w:rsid w:val="00256D57"/>
    <w:rsid w:val="002573F3"/>
    <w:rsid w:val="00260472"/>
    <w:rsid w:val="00260590"/>
    <w:rsid w:val="002606F1"/>
    <w:rsid w:val="002609EF"/>
    <w:rsid w:val="00260C4C"/>
    <w:rsid w:val="0026172D"/>
    <w:rsid w:val="00262FD4"/>
    <w:rsid w:val="002656A8"/>
    <w:rsid w:val="00266746"/>
    <w:rsid w:val="0026690A"/>
    <w:rsid w:val="00266C05"/>
    <w:rsid w:val="00266CFC"/>
    <w:rsid w:val="00266FC8"/>
    <w:rsid w:val="00267292"/>
    <w:rsid w:val="002675A2"/>
    <w:rsid w:val="00270C96"/>
    <w:rsid w:val="00272352"/>
    <w:rsid w:val="00272702"/>
    <w:rsid w:val="0027352E"/>
    <w:rsid w:val="0027515C"/>
    <w:rsid w:val="00275924"/>
    <w:rsid w:val="00275A16"/>
    <w:rsid w:val="00277894"/>
    <w:rsid w:val="00282A09"/>
    <w:rsid w:val="00283384"/>
    <w:rsid w:val="002836C4"/>
    <w:rsid w:val="00283D3E"/>
    <w:rsid w:val="00285815"/>
    <w:rsid w:val="002865E3"/>
    <w:rsid w:val="0028668D"/>
    <w:rsid w:val="00286857"/>
    <w:rsid w:val="002876AF"/>
    <w:rsid w:val="0029003B"/>
    <w:rsid w:val="00290DFB"/>
    <w:rsid w:val="0029127A"/>
    <w:rsid w:val="002919E0"/>
    <w:rsid w:val="00291E49"/>
    <w:rsid w:val="0029224E"/>
    <w:rsid w:val="0029258B"/>
    <w:rsid w:val="00292A8E"/>
    <w:rsid w:val="00292F14"/>
    <w:rsid w:val="002932B3"/>
    <w:rsid w:val="00293B31"/>
    <w:rsid w:val="00293C54"/>
    <w:rsid w:val="0029404F"/>
    <w:rsid w:val="002950C2"/>
    <w:rsid w:val="00295369"/>
    <w:rsid w:val="00295636"/>
    <w:rsid w:val="00295869"/>
    <w:rsid w:val="00295FA2"/>
    <w:rsid w:val="00295FEC"/>
    <w:rsid w:val="0029604B"/>
    <w:rsid w:val="00296093"/>
    <w:rsid w:val="00296DE1"/>
    <w:rsid w:val="00297156"/>
    <w:rsid w:val="0029719D"/>
    <w:rsid w:val="002971D3"/>
    <w:rsid w:val="00297548"/>
    <w:rsid w:val="0029791C"/>
    <w:rsid w:val="002A0E55"/>
    <w:rsid w:val="002A1F11"/>
    <w:rsid w:val="002A3113"/>
    <w:rsid w:val="002A3A40"/>
    <w:rsid w:val="002A444B"/>
    <w:rsid w:val="002A5BEE"/>
    <w:rsid w:val="002A5DDA"/>
    <w:rsid w:val="002A64E9"/>
    <w:rsid w:val="002A6CEE"/>
    <w:rsid w:val="002B028C"/>
    <w:rsid w:val="002B1F76"/>
    <w:rsid w:val="002B1FC8"/>
    <w:rsid w:val="002B2925"/>
    <w:rsid w:val="002B2A62"/>
    <w:rsid w:val="002B3833"/>
    <w:rsid w:val="002B39D1"/>
    <w:rsid w:val="002B3B8B"/>
    <w:rsid w:val="002B4048"/>
    <w:rsid w:val="002B4F30"/>
    <w:rsid w:val="002B547A"/>
    <w:rsid w:val="002B5A17"/>
    <w:rsid w:val="002B5B5A"/>
    <w:rsid w:val="002C023E"/>
    <w:rsid w:val="002C0275"/>
    <w:rsid w:val="002C02F4"/>
    <w:rsid w:val="002C0E37"/>
    <w:rsid w:val="002C3557"/>
    <w:rsid w:val="002C379A"/>
    <w:rsid w:val="002C386D"/>
    <w:rsid w:val="002C431B"/>
    <w:rsid w:val="002C4E5F"/>
    <w:rsid w:val="002C6983"/>
    <w:rsid w:val="002C6D1F"/>
    <w:rsid w:val="002D1CE1"/>
    <w:rsid w:val="002D2F53"/>
    <w:rsid w:val="002D3335"/>
    <w:rsid w:val="002D6429"/>
    <w:rsid w:val="002D6D9B"/>
    <w:rsid w:val="002D7C7D"/>
    <w:rsid w:val="002D7FB0"/>
    <w:rsid w:val="002E143A"/>
    <w:rsid w:val="002E1B00"/>
    <w:rsid w:val="002E1E28"/>
    <w:rsid w:val="002E2ED3"/>
    <w:rsid w:val="002E35EE"/>
    <w:rsid w:val="002E3769"/>
    <w:rsid w:val="002E3D03"/>
    <w:rsid w:val="002E3D10"/>
    <w:rsid w:val="002E56D2"/>
    <w:rsid w:val="002E5771"/>
    <w:rsid w:val="002E65CA"/>
    <w:rsid w:val="002E7718"/>
    <w:rsid w:val="002F0217"/>
    <w:rsid w:val="002F0A87"/>
    <w:rsid w:val="002F105E"/>
    <w:rsid w:val="002F1F74"/>
    <w:rsid w:val="002F28E1"/>
    <w:rsid w:val="002F30AD"/>
    <w:rsid w:val="002F46B4"/>
    <w:rsid w:val="002F4800"/>
    <w:rsid w:val="002F5F94"/>
    <w:rsid w:val="002F6437"/>
    <w:rsid w:val="002F7135"/>
    <w:rsid w:val="002F7216"/>
    <w:rsid w:val="002F78D1"/>
    <w:rsid w:val="0030115F"/>
    <w:rsid w:val="00301C9D"/>
    <w:rsid w:val="00302725"/>
    <w:rsid w:val="00302BBF"/>
    <w:rsid w:val="00302F19"/>
    <w:rsid w:val="003030D1"/>
    <w:rsid w:val="00303259"/>
    <w:rsid w:val="0030395F"/>
    <w:rsid w:val="003052CF"/>
    <w:rsid w:val="00307C6A"/>
    <w:rsid w:val="0031046F"/>
    <w:rsid w:val="0031086E"/>
    <w:rsid w:val="00311842"/>
    <w:rsid w:val="0031196E"/>
    <w:rsid w:val="00312696"/>
    <w:rsid w:val="003131E8"/>
    <w:rsid w:val="0031426F"/>
    <w:rsid w:val="003166BF"/>
    <w:rsid w:val="003168AD"/>
    <w:rsid w:val="00316FCA"/>
    <w:rsid w:val="0032005D"/>
    <w:rsid w:val="003213B5"/>
    <w:rsid w:val="00321C95"/>
    <w:rsid w:val="00322320"/>
    <w:rsid w:val="003227DF"/>
    <w:rsid w:val="0032307E"/>
    <w:rsid w:val="003243C9"/>
    <w:rsid w:val="003248A7"/>
    <w:rsid w:val="00324E23"/>
    <w:rsid w:val="003257A9"/>
    <w:rsid w:val="00326615"/>
    <w:rsid w:val="0032680A"/>
    <w:rsid w:val="0033035D"/>
    <w:rsid w:val="00330488"/>
    <w:rsid w:val="00330B9D"/>
    <w:rsid w:val="00331107"/>
    <w:rsid w:val="00332E48"/>
    <w:rsid w:val="003339C9"/>
    <w:rsid w:val="00334912"/>
    <w:rsid w:val="00335413"/>
    <w:rsid w:val="00340F07"/>
    <w:rsid w:val="00341710"/>
    <w:rsid w:val="00342D3C"/>
    <w:rsid w:val="003431D0"/>
    <w:rsid w:val="003438F2"/>
    <w:rsid w:val="0034454C"/>
    <w:rsid w:val="00345912"/>
    <w:rsid w:val="003472F0"/>
    <w:rsid w:val="0034794D"/>
    <w:rsid w:val="00347C7C"/>
    <w:rsid w:val="00351F28"/>
    <w:rsid w:val="00352165"/>
    <w:rsid w:val="003534FE"/>
    <w:rsid w:val="0035358D"/>
    <w:rsid w:val="003549CD"/>
    <w:rsid w:val="00356233"/>
    <w:rsid w:val="00356AC3"/>
    <w:rsid w:val="00356DA1"/>
    <w:rsid w:val="00357A9A"/>
    <w:rsid w:val="00357CFE"/>
    <w:rsid w:val="00357FD0"/>
    <w:rsid w:val="003608B5"/>
    <w:rsid w:val="00362325"/>
    <w:rsid w:val="0036273C"/>
    <w:rsid w:val="00362A7E"/>
    <w:rsid w:val="00363C25"/>
    <w:rsid w:val="003658C2"/>
    <w:rsid w:val="00367AAA"/>
    <w:rsid w:val="00372B08"/>
    <w:rsid w:val="00372C7A"/>
    <w:rsid w:val="0037334F"/>
    <w:rsid w:val="0037441C"/>
    <w:rsid w:val="003754A6"/>
    <w:rsid w:val="00376781"/>
    <w:rsid w:val="003772F0"/>
    <w:rsid w:val="003805F6"/>
    <w:rsid w:val="00380E46"/>
    <w:rsid w:val="00383162"/>
    <w:rsid w:val="00383665"/>
    <w:rsid w:val="00383738"/>
    <w:rsid w:val="00383CF6"/>
    <w:rsid w:val="00384255"/>
    <w:rsid w:val="00384D6B"/>
    <w:rsid w:val="00385C7A"/>
    <w:rsid w:val="00390A47"/>
    <w:rsid w:val="00391922"/>
    <w:rsid w:val="0039378C"/>
    <w:rsid w:val="00393DBD"/>
    <w:rsid w:val="00396A1D"/>
    <w:rsid w:val="003A21A3"/>
    <w:rsid w:val="003A222B"/>
    <w:rsid w:val="003A5F43"/>
    <w:rsid w:val="003B12BD"/>
    <w:rsid w:val="003B1BD0"/>
    <w:rsid w:val="003B1FF4"/>
    <w:rsid w:val="003B2685"/>
    <w:rsid w:val="003B307A"/>
    <w:rsid w:val="003B41B1"/>
    <w:rsid w:val="003B5BC5"/>
    <w:rsid w:val="003B6B41"/>
    <w:rsid w:val="003C0E6D"/>
    <w:rsid w:val="003C10C4"/>
    <w:rsid w:val="003C1659"/>
    <w:rsid w:val="003C184F"/>
    <w:rsid w:val="003C295A"/>
    <w:rsid w:val="003C31FB"/>
    <w:rsid w:val="003C3258"/>
    <w:rsid w:val="003C33A2"/>
    <w:rsid w:val="003C36F6"/>
    <w:rsid w:val="003C39A7"/>
    <w:rsid w:val="003C3F01"/>
    <w:rsid w:val="003C3FA8"/>
    <w:rsid w:val="003C4F9C"/>
    <w:rsid w:val="003C588B"/>
    <w:rsid w:val="003C5A66"/>
    <w:rsid w:val="003C60DF"/>
    <w:rsid w:val="003C6E99"/>
    <w:rsid w:val="003C760F"/>
    <w:rsid w:val="003D04A3"/>
    <w:rsid w:val="003D0A85"/>
    <w:rsid w:val="003D13AD"/>
    <w:rsid w:val="003D18A0"/>
    <w:rsid w:val="003D2011"/>
    <w:rsid w:val="003D3290"/>
    <w:rsid w:val="003D4660"/>
    <w:rsid w:val="003D4FA9"/>
    <w:rsid w:val="003D52E1"/>
    <w:rsid w:val="003D59F2"/>
    <w:rsid w:val="003D6137"/>
    <w:rsid w:val="003D731A"/>
    <w:rsid w:val="003E10E2"/>
    <w:rsid w:val="003E1F3D"/>
    <w:rsid w:val="003E3D39"/>
    <w:rsid w:val="003E3E8D"/>
    <w:rsid w:val="003E54DF"/>
    <w:rsid w:val="003E604D"/>
    <w:rsid w:val="003E60C0"/>
    <w:rsid w:val="003E6D7B"/>
    <w:rsid w:val="003E783A"/>
    <w:rsid w:val="003E7CDB"/>
    <w:rsid w:val="003F0049"/>
    <w:rsid w:val="003F245E"/>
    <w:rsid w:val="003F2EED"/>
    <w:rsid w:val="003F2FF8"/>
    <w:rsid w:val="003F3D91"/>
    <w:rsid w:val="003F4DFC"/>
    <w:rsid w:val="003F4DFD"/>
    <w:rsid w:val="003F5653"/>
    <w:rsid w:val="003F7148"/>
    <w:rsid w:val="003F7DF0"/>
    <w:rsid w:val="00401530"/>
    <w:rsid w:val="00401AF0"/>
    <w:rsid w:val="00402084"/>
    <w:rsid w:val="00403E63"/>
    <w:rsid w:val="004062DE"/>
    <w:rsid w:val="004065D2"/>
    <w:rsid w:val="00406888"/>
    <w:rsid w:val="0040721F"/>
    <w:rsid w:val="00410B5B"/>
    <w:rsid w:val="00412952"/>
    <w:rsid w:val="00412BA2"/>
    <w:rsid w:val="004132BE"/>
    <w:rsid w:val="004138F6"/>
    <w:rsid w:val="00413C1A"/>
    <w:rsid w:val="00413CBF"/>
    <w:rsid w:val="0041403B"/>
    <w:rsid w:val="00414718"/>
    <w:rsid w:val="00415318"/>
    <w:rsid w:val="00416318"/>
    <w:rsid w:val="00417B8C"/>
    <w:rsid w:val="004215B0"/>
    <w:rsid w:val="0042242E"/>
    <w:rsid w:val="0042269D"/>
    <w:rsid w:val="00423595"/>
    <w:rsid w:val="00423663"/>
    <w:rsid w:val="00424540"/>
    <w:rsid w:val="00424821"/>
    <w:rsid w:val="00424AA4"/>
    <w:rsid w:val="00425F8E"/>
    <w:rsid w:val="004269C6"/>
    <w:rsid w:val="00426C73"/>
    <w:rsid w:val="00427238"/>
    <w:rsid w:val="004313A0"/>
    <w:rsid w:val="00433189"/>
    <w:rsid w:val="0043408E"/>
    <w:rsid w:val="00434585"/>
    <w:rsid w:val="00434A2F"/>
    <w:rsid w:val="00435911"/>
    <w:rsid w:val="00435DBD"/>
    <w:rsid w:val="0043665F"/>
    <w:rsid w:val="00437960"/>
    <w:rsid w:val="00437C55"/>
    <w:rsid w:val="00442D4E"/>
    <w:rsid w:val="00443330"/>
    <w:rsid w:val="00443703"/>
    <w:rsid w:val="00444DE4"/>
    <w:rsid w:val="00445B80"/>
    <w:rsid w:val="00445E61"/>
    <w:rsid w:val="00446068"/>
    <w:rsid w:val="004460A7"/>
    <w:rsid w:val="0044617C"/>
    <w:rsid w:val="00446BA7"/>
    <w:rsid w:val="00446D79"/>
    <w:rsid w:val="00446E2B"/>
    <w:rsid w:val="0044775A"/>
    <w:rsid w:val="00453948"/>
    <w:rsid w:val="004539E4"/>
    <w:rsid w:val="00453C91"/>
    <w:rsid w:val="00454560"/>
    <w:rsid w:val="00454896"/>
    <w:rsid w:val="004551D7"/>
    <w:rsid w:val="00456120"/>
    <w:rsid w:val="00460682"/>
    <w:rsid w:val="00460DDB"/>
    <w:rsid w:val="00460E4C"/>
    <w:rsid w:val="004616E4"/>
    <w:rsid w:val="00461B06"/>
    <w:rsid w:val="00462045"/>
    <w:rsid w:val="004622A6"/>
    <w:rsid w:val="00462662"/>
    <w:rsid w:val="004632BE"/>
    <w:rsid w:val="00464011"/>
    <w:rsid w:val="00464773"/>
    <w:rsid w:val="0046491A"/>
    <w:rsid w:val="0046517E"/>
    <w:rsid w:val="0046654B"/>
    <w:rsid w:val="00466E69"/>
    <w:rsid w:val="004671A2"/>
    <w:rsid w:val="004673B6"/>
    <w:rsid w:val="00470354"/>
    <w:rsid w:val="004703C5"/>
    <w:rsid w:val="00472095"/>
    <w:rsid w:val="00472310"/>
    <w:rsid w:val="00473518"/>
    <w:rsid w:val="004752C2"/>
    <w:rsid w:val="00475375"/>
    <w:rsid w:val="004758EE"/>
    <w:rsid w:val="00475A95"/>
    <w:rsid w:val="00475B6B"/>
    <w:rsid w:val="00475CD3"/>
    <w:rsid w:val="00477314"/>
    <w:rsid w:val="0047753F"/>
    <w:rsid w:val="004776C6"/>
    <w:rsid w:val="004812D4"/>
    <w:rsid w:val="00481CF6"/>
    <w:rsid w:val="00481E40"/>
    <w:rsid w:val="00482694"/>
    <w:rsid w:val="0048274E"/>
    <w:rsid w:val="00486C0C"/>
    <w:rsid w:val="00486C5F"/>
    <w:rsid w:val="00487F08"/>
    <w:rsid w:val="00490B0D"/>
    <w:rsid w:val="004912AB"/>
    <w:rsid w:val="0049182E"/>
    <w:rsid w:val="004923B5"/>
    <w:rsid w:val="004940C1"/>
    <w:rsid w:val="00494E79"/>
    <w:rsid w:val="0049579C"/>
    <w:rsid w:val="00496127"/>
    <w:rsid w:val="00497DC6"/>
    <w:rsid w:val="004A0C77"/>
    <w:rsid w:val="004A1417"/>
    <w:rsid w:val="004A14D8"/>
    <w:rsid w:val="004A1930"/>
    <w:rsid w:val="004A3086"/>
    <w:rsid w:val="004A3100"/>
    <w:rsid w:val="004A4020"/>
    <w:rsid w:val="004A431C"/>
    <w:rsid w:val="004A5B09"/>
    <w:rsid w:val="004A5CB1"/>
    <w:rsid w:val="004A667C"/>
    <w:rsid w:val="004A71E3"/>
    <w:rsid w:val="004A71EF"/>
    <w:rsid w:val="004A76E0"/>
    <w:rsid w:val="004A7C30"/>
    <w:rsid w:val="004B039F"/>
    <w:rsid w:val="004B1C30"/>
    <w:rsid w:val="004B3050"/>
    <w:rsid w:val="004B38D2"/>
    <w:rsid w:val="004B5036"/>
    <w:rsid w:val="004B51B4"/>
    <w:rsid w:val="004B713B"/>
    <w:rsid w:val="004C184D"/>
    <w:rsid w:val="004C1D98"/>
    <w:rsid w:val="004C2765"/>
    <w:rsid w:val="004C2C9B"/>
    <w:rsid w:val="004C3427"/>
    <w:rsid w:val="004C393F"/>
    <w:rsid w:val="004C418D"/>
    <w:rsid w:val="004C5BD6"/>
    <w:rsid w:val="004D0602"/>
    <w:rsid w:val="004D08F5"/>
    <w:rsid w:val="004D106F"/>
    <w:rsid w:val="004D61C1"/>
    <w:rsid w:val="004D76E8"/>
    <w:rsid w:val="004E01A8"/>
    <w:rsid w:val="004E0559"/>
    <w:rsid w:val="004E149E"/>
    <w:rsid w:val="004E1553"/>
    <w:rsid w:val="004E2382"/>
    <w:rsid w:val="004E2AF8"/>
    <w:rsid w:val="004E394C"/>
    <w:rsid w:val="004E3A2B"/>
    <w:rsid w:val="004E4FCE"/>
    <w:rsid w:val="004E710B"/>
    <w:rsid w:val="004E73CB"/>
    <w:rsid w:val="004E79FB"/>
    <w:rsid w:val="004E79FC"/>
    <w:rsid w:val="004F0712"/>
    <w:rsid w:val="004F1F01"/>
    <w:rsid w:val="004F2171"/>
    <w:rsid w:val="004F34D0"/>
    <w:rsid w:val="004F4266"/>
    <w:rsid w:val="004F46B4"/>
    <w:rsid w:val="004F5081"/>
    <w:rsid w:val="004F5BCA"/>
    <w:rsid w:val="004F69F0"/>
    <w:rsid w:val="004F741C"/>
    <w:rsid w:val="004F7D72"/>
    <w:rsid w:val="00501208"/>
    <w:rsid w:val="005014A4"/>
    <w:rsid w:val="00503215"/>
    <w:rsid w:val="00506284"/>
    <w:rsid w:val="00510249"/>
    <w:rsid w:val="005110CD"/>
    <w:rsid w:val="0051219A"/>
    <w:rsid w:val="00512363"/>
    <w:rsid w:val="005124BD"/>
    <w:rsid w:val="005131CE"/>
    <w:rsid w:val="00514182"/>
    <w:rsid w:val="00515AF8"/>
    <w:rsid w:val="005160E6"/>
    <w:rsid w:val="00516306"/>
    <w:rsid w:val="00516BFA"/>
    <w:rsid w:val="00516D6A"/>
    <w:rsid w:val="00520332"/>
    <w:rsid w:val="0052064D"/>
    <w:rsid w:val="00520868"/>
    <w:rsid w:val="005209E9"/>
    <w:rsid w:val="00520A21"/>
    <w:rsid w:val="00521C89"/>
    <w:rsid w:val="00522585"/>
    <w:rsid w:val="00524F3B"/>
    <w:rsid w:val="0052573E"/>
    <w:rsid w:val="00526A58"/>
    <w:rsid w:val="00526BBD"/>
    <w:rsid w:val="005271C0"/>
    <w:rsid w:val="005307E9"/>
    <w:rsid w:val="005311A8"/>
    <w:rsid w:val="005317EF"/>
    <w:rsid w:val="00532609"/>
    <w:rsid w:val="00533962"/>
    <w:rsid w:val="00534676"/>
    <w:rsid w:val="005355B5"/>
    <w:rsid w:val="005357A7"/>
    <w:rsid w:val="00536A53"/>
    <w:rsid w:val="00536FFA"/>
    <w:rsid w:val="00537FB9"/>
    <w:rsid w:val="0054011E"/>
    <w:rsid w:val="00540782"/>
    <w:rsid w:val="0054111B"/>
    <w:rsid w:val="005416B9"/>
    <w:rsid w:val="00542358"/>
    <w:rsid w:val="005437BC"/>
    <w:rsid w:val="00544535"/>
    <w:rsid w:val="00545484"/>
    <w:rsid w:val="00547972"/>
    <w:rsid w:val="00547A75"/>
    <w:rsid w:val="005548CF"/>
    <w:rsid w:val="00554989"/>
    <w:rsid w:val="00555830"/>
    <w:rsid w:val="00556616"/>
    <w:rsid w:val="005570E2"/>
    <w:rsid w:val="00557917"/>
    <w:rsid w:val="00560646"/>
    <w:rsid w:val="00560B40"/>
    <w:rsid w:val="00560D57"/>
    <w:rsid w:val="00560E06"/>
    <w:rsid w:val="00560EB1"/>
    <w:rsid w:val="005615D1"/>
    <w:rsid w:val="00563004"/>
    <w:rsid w:val="00563DE2"/>
    <w:rsid w:val="00564A00"/>
    <w:rsid w:val="00564B17"/>
    <w:rsid w:val="00564DE4"/>
    <w:rsid w:val="005650AD"/>
    <w:rsid w:val="00565247"/>
    <w:rsid w:val="005653C6"/>
    <w:rsid w:val="00565987"/>
    <w:rsid w:val="00565E0B"/>
    <w:rsid w:val="00565E4E"/>
    <w:rsid w:val="005662E8"/>
    <w:rsid w:val="005670E7"/>
    <w:rsid w:val="00567161"/>
    <w:rsid w:val="005679DC"/>
    <w:rsid w:val="0057083F"/>
    <w:rsid w:val="005710D4"/>
    <w:rsid w:val="00571246"/>
    <w:rsid w:val="0057131C"/>
    <w:rsid w:val="005713E6"/>
    <w:rsid w:val="00571502"/>
    <w:rsid w:val="0057251C"/>
    <w:rsid w:val="00574357"/>
    <w:rsid w:val="005743BA"/>
    <w:rsid w:val="0057565A"/>
    <w:rsid w:val="00576233"/>
    <w:rsid w:val="00576661"/>
    <w:rsid w:val="00576F0C"/>
    <w:rsid w:val="0058022F"/>
    <w:rsid w:val="00581D6A"/>
    <w:rsid w:val="00582551"/>
    <w:rsid w:val="0058266A"/>
    <w:rsid w:val="005830BC"/>
    <w:rsid w:val="00583D5B"/>
    <w:rsid w:val="00591115"/>
    <w:rsid w:val="00591171"/>
    <w:rsid w:val="005911B6"/>
    <w:rsid w:val="00592C34"/>
    <w:rsid w:val="00593B91"/>
    <w:rsid w:val="00594307"/>
    <w:rsid w:val="005953C4"/>
    <w:rsid w:val="00596292"/>
    <w:rsid w:val="00596577"/>
    <w:rsid w:val="00596C19"/>
    <w:rsid w:val="005972F3"/>
    <w:rsid w:val="00597ED8"/>
    <w:rsid w:val="005A0262"/>
    <w:rsid w:val="005A121F"/>
    <w:rsid w:val="005A230B"/>
    <w:rsid w:val="005A274D"/>
    <w:rsid w:val="005A34A5"/>
    <w:rsid w:val="005A3662"/>
    <w:rsid w:val="005A3CEF"/>
    <w:rsid w:val="005A4B26"/>
    <w:rsid w:val="005A55AD"/>
    <w:rsid w:val="005B2660"/>
    <w:rsid w:val="005B2C21"/>
    <w:rsid w:val="005B365C"/>
    <w:rsid w:val="005B446C"/>
    <w:rsid w:val="005B44A1"/>
    <w:rsid w:val="005B4C57"/>
    <w:rsid w:val="005B55BE"/>
    <w:rsid w:val="005B58A7"/>
    <w:rsid w:val="005B7FAA"/>
    <w:rsid w:val="005C0AFF"/>
    <w:rsid w:val="005C0C27"/>
    <w:rsid w:val="005C0D7B"/>
    <w:rsid w:val="005C195B"/>
    <w:rsid w:val="005C1EC8"/>
    <w:rsid w:val="005C24C7"/>
    <w:rsid w:val="005C3173"/>
    <w:rsid w:val="005C31C7"/>
    <w:rsid w:val="005C5313"/>
    <w:rsid w:val="005C7688"/>
    <w:rsid w:val="005C78F8"/>
    <w:rsid w:val="005D02A1"/>
    <w:rsid w:val="005D0CAD"/>
    <w:rsid w:val="005D255B"/>
    <w:rsid w:val="005D2939"/>
    <w:rsid w:val="005D35B4"/>
    <w:rsid w:val="005D4661"/>
    <w:rsid w:val="005D4CDC"/>
    <w:rsid w:val="005D4E49"/>
    <w:rsid w:val="005D5E97"/>
    <w:rsid w:val="005D5F75"/>
    <w:rsid w:val="005D6723"/>
    <w:rsid w:val="005D7261"/>
    <w:rsid w:val="005D7385"/>
    <w:rsid w:val="005E0B69"/>
    <w:rsid w:val="005E115D"/>
    <w:rsid w:val="005E1799"/>
    <w:rsid w:val="005E23A6"/>
    <w:rsid w:val="005E29FD"/>
    <w:rsid w:val="005E3E70"/>
    <w:rsid w:val="005E4785"/>
    <w:rsid w:val="005E651A"/>
    <w:rsid w:val="005E6C47"/>
    <w:rsid w:val="005F1858"/>
    <w:rsid w:val="005F2396"/>
    <w:rsid w:val="005F31E6"/>
    <w:rsid w:val="005F4132"/>
    <w:rsid w:val="005F4922"/>
    <w:rsid w:val="005F4BB3"/>
    <w:rsid w:val="005F56E1"/>
    <w:rsid w:val="005F5991"/>
    <w:rsid w:val="005F6395"/>
    <w:rsid w:val="00600278"/>
    <w:rsid w:val="006002E9"/>
    <w:rsid w:val="0060179F"/>
    <w:rsid w:val="00603A2C"/>
    <w:rsid w:val="0060405A"/>
    <w:rsid w:val="0060483D"/>
    <w:rsid w:val="006048F8"/>
    <w:rsid w:val="006061AB"/>
    <w:rsid w:val="0060675C"/>
    <w:rsid w:val="00606E8B"/>
    <w:rsid w:val="0060729A"/>
    <w:rsid w:val="00610794"/>
    <w:rsid w:val="006113DC"/>
    <w:rsid w:val="00611564"/>
    <w:rsid w:val="0061163D"/>
    <w:rsid w:val="006154C7"/>
    <w:rsid w:val="006208DB"/>
    <w:rsid w:val="00621274"/>
    <w:rsid w:val="006216BF"/>
    <w:rsid w:val="006228B4"/>
    <w:rsid w:val="006234BD"/>
    <w:rsid w:val="00623512"/>
    <w:rsid w:val="00623969"/>
    <w:rsid w:val="00624EC8"/>
    <w:rsid w:val="006253F4"/>
    <w:rsid w:val="00625FBA"/>
    <w:rsid w:val="00626EA5"/>
    <w:rsid w:val="00630056"/>
    <w:rsid w:val="006321CF"/>
    <w:rsid w:val="006321E0"/>
    <w:rsid w:val="006323E1"/>
    <w:rsid w:val="00632D89"/>
    <w:rsid w:val="0063484D"/>
    <w:rsid w:val="00634BC1"/>
    <w:rsid w:val="00634BF5"/>
    <w:rsid w:val="00634FA1"/>
    <w:rsid w:val="006359F5"/>
    <w:rsid w:val="00636147"/>
    <w:rsid w:val="00636963"/>
    <w:rsid w:val="00636F84"/>
    <w:rsid w:val="00637220"/>
    <w:rsid w:val="006409DB"/>
    <w:rsid w:val="0064137D"/>
    <w:rsid w:val="00641A3A"/>
    <w:rsid w:val="00642CB0"/>
    <w:rsid w:val="006430B9"/>
    <w:rsid w:val="0064317B"/>
    <w:rsid w:val="006437B3"/>
    <w:rsid w:val="00643DE1"/>
    <w:rsid w:val="00643FC6"/>
    <w:rsid w:val="006443CB"/>
    <w:rsid w:val="00645EED"/>
    <w:rsid w:val="00646125"/>
    <w:rsid w:val="0064742C"/>
    <w:rsid w:val="006476D8"/>
    <w:rsid w:val="006479EA"/>
    <w:rsid w:val="00650320"/>
    <w:rsid w:val="00650344"/>
    <w:rsid w:val="00651A4B"/>
    <w:rsid w:val="00651E66"/>
    <w:rsid w:val="006522D2"/>
    <w:rsid w:val="00652773"/>
    <w:rsid w:val="0065423A"/>
    <w:rsid w:val="00655786"/>
    <w:rsid w:val="00655B10"/>
    <w:rsid w:val="00655CEC"/>
    <w:rsid w:val="006649A2"/>
    <w:rsid w:val="00665378"/>
    <w:rsid w:val="006653C3"/>
    <w:rsid w:val="006660FB"/>
    <w:rsid w:val="00667297"/>
    <w:rsid w:val="0066798E"/>
    <w:rsid w:val="00667C9E"/>
    <w:rsid w:val="006704AC"/>
    <w:rsid w:val="00670A75"/>
    <w:rsid w:val="006715E6"/>
    <w:rsid w:val="006723B6"/>
    <w:rsid w:val="00672E16"/>
    <w:rsid w:val="00672F3A"/>
    <w:rsid w:val="00673FEC"/>
    <w:rsid w:val="0067446F"/>
    <w:rsid w:val="006745CB"/>
    <w:rsid w:val="00676B80"/>
    <w:rsid w:val="00676C70"/>
    <w:rsid w:val="00676CDA"/>
    <w:rsid w:val="00676F94"/>
    <w:rsid w:val="0067771B"/>
    <w:rsid w:val="006806B4"/>
    <w:rsid w:val="00680EE5"/>
    <w:rsid w:val="00682A07"/>
    <w:rsid w:val="00682A99"/>
    <w:rsid w:val="006849B9"/>
    <w:rsid w:val="00684A9A"/>
    <w:rsid w:val="00685827"/>
    <w:rsid w:val="00685A2F"/>
    <w:rsid w:val="006864A6"/>
    <w:rsid w:val="00686995"/>
    <w:rsid w:val="0068770E"/>
    <w:rsid w:val="0068796F"/>
    <w:rsid w:val="00687FE0"/>
    <w:rsid w:val="006904D0"/>
    <w:rsid w:val="006905F0"/>
    <w:rsid w:val="00690AF8"/>
    <w:rsid w:val="006910BA"/>
    <w:rsid w:val="0069208D"/>
    <w:rsid w:val="00692410"/>
    <w:rsid w:val="00693CB8"/>
    <w:rsid w:val="006942C7"/>
    <w:rsid w:val="00694CC9"/>
    <w:rsid w:val="006964E1"/>
    <w:rsid w:val="00696D10"/>
    <w:rsid w:val="006971FF"/>
    <w:rsid w:val="0069763B"/>
    <w:rsid w:val="006A014C"/>
    <w:rsid w:val="006A0C43"/>
    <w:rsid w:val="006A11DF"/>
    <w:rsid w:val="006A2078"/>
    <w:rsid w:val="006A2F32"/>
    <w:rsid w:val="006A30D9"/>
    <w:rsid w:val="006A35F9"/>
    <w:rsid w:val="006A3AB8"/>
    <w:rsid w:val="006A3C1C"/>
    <w:rsid w:val="006A4B09"/>
    <w:rsid w:val="006A6A52"/>
    <w:rsid w:val="006A733F"/>
    <w:rsid w:val="006A7465"/>
    <w:rsid w:val="006A7868"/>
    <w:rsid w:val="006B04A8"/>
    <w:rsid w:val="006B0F43"/>
    <w:rsid w:val="006B1141"/>
    <w:rsid w:val="006B11E3"/>
    <w:rsid w:val="006B1700"/>
    <w:rsid w:val="006B41EA"/>
    <w:rsid w:val="006B48EA"/>
    <w:rsid w:val="006B5211"/>
    <w:rsid w:val="006B64B6"/>
    <w:rsid w:val="006B783D"/>
    <w:rsid w:val="006B795D"/>
    <w:rsid w:val="006C0248"/>
    <w:rsid w:val="006C054E"/>
    <w:rsid w:val="006C1BD3"/>
    <w:rsid w:val="006C1D72"/>
    <w:rsid w:val="006C23B1"/>
    <w:rsid w:val="006C2E64"/>
    <w:rsid w:val="006C4DF4"/>
    <w:rsid w:val="006C75D2"/>
    <w:rsid w:val="006D02C6"/>
    <w:rsid w:val="006D1789"/>
    <w:rsid w:val="006D3241"/>
    <w:rsid w:val="006D4613"/>
    <w:rsid w:val="006D4FC9"/>
    <w:rsid w:val="006D696D"/>
    <w:rsid w:val="006D73F7"/>
    <w:rsid w:val="006E0158"/>
    <w:rsid w:val="006E016A"/>
    <w:rsid w:val="006E01FB"/>
    <w:rsid w:val="006E0597"/>
    <w:rsid w:val="006E07EB"/>
    <w:rsid w:val="006E1922"/>
    <w:rsid w:val="006E1A0F"/>
    <w:rsid w:val="006E3020"/>
    <w:rsid w:val="006E34A2"/>
    <w:rsid w:val="006E3B48"/>
    <w:rsid w:val="006E453A"/>
    <w:rsid w:val="006E4644"/>
    <w:rsid w:val="006E5170"/>
    <w:rsid w:val="006E5817"/>
    <w:rsid w:val="006E6982"/>
    <w:rsid w:val="006E7BF1"/>
    <w:rsid w:val="006E7D5D"/>
    <w:rsid w:val="006E7DA7"/>
    <w:rsid w:val="006F035C"/>
    <w:rsid w:val="006F1673"/>
    <w:rsid w:val="006F2016"/>
    <w:rsid w:val="006F2AE9"/>
    <w:rsid w:val="006F2F9F"/>
    <w:rsid w:val="006F3733"/>
    <w:rsid w:val="006F3AFF"/>
    <w:rsid w:val="006F3E3B"/>
    <w:rsid w:val="006F55D0"/>
    <w:rsid w:val="006F585F"/>
    <w:rsid w:val="006F62FD"/>
    <w:rsid w:val="006F703B"/>
    <w:rsid w:val="006F72B4"/>
    <w:rsid w:val="007007FB"/>
    <w:rsid w:val="007008A8"/>
    <w:rsid w:val="0070231C"/>
    <w:rsid w:val="007038EB"/>
    <w:rsid w:val="00703B21"/>
    <w:rsid w:val="007048E6"/>
    <w:rsid w:val="007054AB"/>
    <w:rsid w:val="007057AB"/>
    <w:rsid w:val="00705A0F"/>
    <w:rsid w:val="00706E63"/>
    <w:rsid w:val="007079EE"/>
    <w:rsid w:val="00710956"/>
    <w:rsid w:val="0071264B"/>
    <w:rsid w:val="0071278E"/>
    <w:rsid w:val="00712AE4"/>
    <w:rsid w:val="0071307D"/>
    <w:rsid w:val="00714DD7"/>
    <w:rsid w:val="00715685"/>
    <w:rsid w:val="00716265"/>
    <w:rsid w:val="00716A12"/>
    <w:rsid w:val="00716E20"/>
    <w:rsid w:val="007173CB"/>
    <w:rsid w:val="00720215"/>
    <w:rsid w:val="00720230"/>
    <w:rsid w:val="007205C8"/>
    <w:rsid w:val="00721E05"/>
    <w:rsid w:val="00722124"/>
    <w:rsid w:val="00722320"/>
    <w:rsid w:val="00723B0E"/>
    <w:rsid w:val="00725297"/>
    <w:rsid w:val="007254B8"/>
    <w:rsid w:val="00726B13"/>
    <w:rsid w:val="00726C0C"/>
    <w:rsid w:val="007279EB"/>
    <w:rsid w:val="00730347"/>
    <w:rsid w:val="0073046D"/>
    <w:rsid w:val="00730898"/>
    <w:rsid w:val="00730D7A"/>
    <w:rsid w:val="007320DD"/>
    <w:rsid w:val="0073227B"/>
    <w:rsid w:val="00732DF8"/>
    <w:rsid w:val="00737A49"/>
    <w:rsid w:val="00740E1E"/>
    <w:rsid w:val="007415E7"/>
    <w:rsid w:val="007427BD"/>
    <w:rsid w:val="00747826"/>
    <w:rsid w:val="00750DCB"/>
    <w:rsid w:val="007538F0"/>
    <w:rsid w:val="00753DD5"/>
    <w:rsid w:val="007560AD"/>
    <w:rsid w:val="007561A3"/>
    <w:rsid w:val="007563F4"/>
    <w:rsid w:val="00760521"/>
    <w:rsid w:val="00760C54"/>
    <w:rsid w:val="00762ECB"/>
    <w:rsid w:val="007650BC"/>
    <w:rsid w:val="007651AD"/>
    <w:rsid w:val="0076591F"/>
    <w:rsid w:val="007659B4"/>
    <w:rsid w:val="0076640F"/>
    <w:rsid w:val="00766B4B"/>
    <w:rsid w:val="0076788A"/>
    <w:rsid w:val="00772CC8"/>
    <w:rsid w:val="007739C7"/>
    <w:rsid w:val="007748E0"/>
    <w:rsid w:val="007752AF"/>
    <w:rsid w:val="007754AE"/>
    <w:rsid w:val="007760CF"/>
    <w:rsid w:val="00776414"/>
    <w:rsid w:val="00776524"/>
    <w:rsid w:val="0077682C"/>
    <w:rsid w:val="00776877"/>
    <w:rsid w:val="007812EB"/>
    <w:rsid w:val="0078222C"/>
    <w:rsid w:val="00782808"/>
    <w:rsid w:val="00783424"/>
    <w:rsid w:val="00783F4C"/>
    <w:rsid w:val="00784E60"/>
    <w:rsid w:val="007854FE"/>
    <w:rsid w:val="00785648"/>
    <w:rsid w:val="00786115"/>
    <w:rsid w:val="00786283"/>
    <w:rsid w:val="007910F2"/>
    <w:rsid w:val="00791436"/>
    <w:rsid w:val="00791CFC"/>
    <w:rsid w:val="00792324"/>
    <w:rsid w:val="00792E8B"/>
    <w:rsid w:val="007931FE"/>
    <w:rsid w:val="00793957"/>
    <w:rsid w:val="007942EB"/>
    <w:rsid w:val="00795B06"/>
    <w:rsid w:val="00796FCA"/>
    <w:rsid w:val="007A20BE"/>
    <w:rsid w:val="007A3516"/>
    <w:rsid w:val="007A4A2E"/>
    <w:rsid w:val="007A4AE5"/>
    <w:rsid w:val="007A58ED"/>
    <w:rsid w:val="007A60F1"/>
    <w:rsid w:val="007B05E2"/>
    <w:rsid w:val="007B22B5"/>
    <w:rsid w:val="007B2F3D"/>
    <w:rsid w:val="007B48DB"/>
    <w:rsid w:val="007B4CE3"/>
    <w:rsid w:val="007B54E3"/>
    <w:rsid w:val="007B7025"/>
    <w:rsid w:val="007C0C49"/>
    <w:rsid w:val="007C0E05"/>
    <w:rsid w:val="007C1970"/>
    <w:rsid w:val="007C2467"/>
    <w:rsid w:val="007C332F"/>
    <w:rsid w:val="007C37CD"/>
    <w:rsid w:val="007C4039"/>
    <w:rsid w:val="007C4663"/>
    <w:rsid w:val="007C4965"/>
    <w:rsid w:val="007C4A14"/>
    <w:rsid w:val="007C5478"/>
    <w:rsid w:val="007C55FF"/>
    <w:rsid w:val="007C5F0F"/>
    <w:rsid w:val="007D09F2"/>
    <w:rsid w:val="007D149A"/>
    <w:rsid w:val="007D1777"/>
    <w:rsid w:val="007D1B7E"/>
    <w:rsid w:val="007D2D09"/>
    <w:rsid w:val="007D2E18"/>
    <w:rsid w:val="007D32A1"/>
    <w:rsid w:val="007D34FB"/>
    <w:rsid w:val="007D5E11"/>
    <w:rsid w:val="007D6776"/>
    <w:rsid w:val="007D6823"/>
    <w:rsid w:val="007D756E"/>
    <w:rsid w:val="007D7C11"/>
    <w:rsid w:val="007E1344"/>
    <w:rsid w:val="007E1A47"/>
    <w:rsid w:val="007E219A"/>
    <w:rsid w:val="007E2B73"/>
    <w:rsid w:val="007E41E0"/>
    <w:rsid w:val="007E470D"/>
    <w:rsid w:val="007E4AAA"/>
    <w:rsid w:val="007E5F4A"/>
    <w:rsid w:val="007E5F62"/>
    <w:rsid w:val="007E68B5"/>
    <w:rsid w:val="007E75D8"/>
    <w:rsid w:val="007E79DB"/>
    <w:rsid w:val="007F1018"/>
    <w:rsid w:val="007F1CFD"/>
    <w:rsid w:val="007F2C05"/>
    <w:rsid w:val="007F31F4"/>
    <w:rsid w:val="007F5708"/>
    <w:rsid w:val="007F63C8"/>
    <w:rsid w:val="007F6A1E"/>
    <w:rsid w:val="007F6C05"/>
    <w:rsid w:val="007F749E"/>
    <w:rsid w:val="00802907"/>
    <w:rsid w:val="0080302C"/>
    <w:rsid w:val="008047DB"/>
    <w:rsid w:val="00807987"/>
    <w:rsid w:val="00810707"/>
    <w:rsid w:val="00810BCB"/>
    <w:rsid w:val="00810C7E"/>
    <w:rsid w:val="00812659"/>
    <w:rsid w:val="00813B81"/>
    <w:rsid w:val="00813EAC"/>
    <w:rsid w:val="00815116"/>
    <w:rsid w:val="00815255"/>
    <w:rsid w:val="00815B9F"/>
    <w:rsid w:val="00816C66"/>
    <w:rsid w:val="00817228"/>
    <w:rsid w:val="008172F5"/>
    <w:rsid w:val="00820315"/>
    <w:rsid w:val="008203D1"/>
    <w:rsid w:val="00823C04"/>
    <w:rsid w:val="00824E05"/>
    <w:rsid w:val="00825646"/>
    <w:rsid w:val="00825FB4"/>
    <w:rsid w:val="00826B20"/>
    <w:rsid w:val="008276B0"/>
    <w:rsid w:val="00827889"/>
    <w:rsid w:val="008279A8"/>
    <w:rsid w:val="00827A1A"/>
    <w:rsid w:val="00830AD4"/>
    <w:rsid w:val="008310C7"/>
    <w:rsid w:val="00831859"/>
    <w:rsid w:val="0083355B"/>
    <w:rsid w:val="00833C2F"/>
    <w:rsid w:val="008342A5"/>
    <w:rsid w:val="008347F1"/>
    <w:rsid w:val="008349E4"/>
    <w:rsid w:val="00835C34"/>
    <w:rsid w:val="00835EE4"/>
    <w:rsid w:val="008361CA"/>
    <w:rsid w:val="00836711"/>
    <w:rsid w:val="00837924"/>
    <w:rsid w:val="008400CD"/>
    <w:rsid w:val="0084023B"/>
    <w:rsid w:val="0084043C"/>
    <w:rsid w:val="00840BB8"/>
    <w:rsid w:val="00841282"/>
    <w:rsid w:val="00841D85"/>
    <w:rsid w:val="00842FF4"/>
    <w:rsid w:val="008430B7"/>
    <w:rsid w:val="00843835"/>
    <w:rsid w:val="00844820"/>
    <w:rsid w:val="00846666"/>
    <w:rsid w:val="00846C3D"/>
    <w:rsid w:val="008470F6"/>
    <w:rsid w:val="008472A5"/>
    <w:rsid w:val="00847880"/>
    <w:rsid w:val="00847F33"/>
    <w:rsid w:val="00850379"/>
    <w:rsid w:val="00850767"/>
    <w:rsid w:val="00851CBE"/>
    <w:rsid w:val="0085218F"/>
    <w:rsid w:val="008535F1"/>
    <w:rsid w:val="00853C1E"/>
    <w:rsid w:val="00853F9A"/>
    <w:rsid w:val="00855538"/>
    <w:rsid w:val="008555BB"/>
    <w:rsid w:val="008555F9"/>
    <w:rsid w:val="00855656"/>
    <w:rsid w:val="00855727"/>
    <w:rsid w:val="00855B00"/>
    <w:rsid w:val="008610B8"/>
    <w:rsid w:val="00862534"/>
    <w:rsid w:val="00863464"/>
    <w:rsid w:val="00863959"/>
    <w:rsid w:val="00863B97"/>
    <w:rsid w:val="0086489A"/>
    <w:rsid w:val="00865971"/>
    <w:rsid w:val="00865D35"/>
    <w:rsid w:val="00866E64"/>
    <w:rsid w:val="008709D2"/>
    <w:rsid w:val="0087109D"/>
    <w:rsid w:val="00874D96"/>
    <w:rsid w:val="00875237"/>
    <w:rsid w:val="0087558F"/>
    <w:rsid w:val="00876E9D"/>
    <w:rsid w:val="00876F54"/>
    <w:rsid w:val="00877059"/>
    <w:rsid w:val="00877C27"/>
    <w:rsid w:val="00880282"/>
    <w:rsid w:val="0088046D"/>
    <w:rsid w:val="00881B66"/>
    <w:rsid w:val="00881BEB"/>
    <w:rsid w:val="008830D0"/>
    <w:rsid w:val="00884A16"/>
    <w:rsid w:val="00885DD3"/>
    <w:rsid w:val="0088652B"/>
    <w:rsid w:val="008906E6"/>
    <w:rsid w:val="00893C95"/>
    <w:rsid w:val="008943C6"/>
    <w:rsid w:val="00894DA6"/>
    <w:rsid w:val="00895763"/>
    <w:rsid w:val="00896216"/>
    <w:rsid w:val="00896A43"/>
    <w:rsid w:val="0089702D"/>
    <w:rsid w:val="00897095"/>
    <w:rsid w:val="0089755A"/>
    <w:rsid w:val="008A1AD4"/>
    <w:rsid w:val="008A503E"/>
    <w:rsid w:val="008A7AD6"/>
    <w:rsid w:val="008B1D98"/>
    <w:rsid w:val="008B52F7"/>
    <w:rsid w:val="008B5571"/>
    <w:rsid w:val="008B561B"/>
    <w:rsid w:val="008B6173"/>
    <w:rsid w:val="008B6745"/>
    <w:rsid w:val="008B7B7D"/>
    <w:rsid w:val="008C04DF"/>
    <w:rsid w:val="008C0BD5"/>
    <w:rsid w:val="008C1965"/>
    <w:rsid w:val="008C1CF5"/>
    <w:rsid w:val="008C293B"/>
    <w:rsid w:val="008C31DE"/>
    <w:rsid w:val="008C36E5"/>
    <w:rsid w:val="008C3D6D"/>
    <w:rsid w:val="008C5228"/>
    <w:rsid w:val="008C5CCD"/>
    <w:rsid w:val="008C641F"/>
    <w:rsid w:val="008C71FD"/>
    <w:rsid w:val="008C72CF"/>
    <w:rsid w:val="008D05BD"/>
    <w:rsid w:val="008D13D9"/>
    <w:rsid w:val="008D1F10"/>
    <w:rsid w:val="008D305B"/>
    <w:rsid w:val="008D31EC"/>
    <w:rsid w:val="008D44FE"/>
    <w:rsid w:val="008D534F"/>
    <w:rsid w:val="008D62FF"/>
    <w:rsid w:val="008D69E1"/>
    <w:rsid w:val="008D6DC8"/>
    <w:rsid w:val="008D6EC6"/>
    <w:rsid w:val="008E11A7"/>
    <w:rsid w:val="008E1C79"/>
    <w:rsid w:val="008E1DAB"/>
    <w:rsid w:val="008E2257"/>
    <w:rsid w:val="008E234A"/>
    <w:rsid w:val="008E243B"/>
    <w:rsid w:val="008E26EC"/>
    <w:rsid w:val="008E40C9"/>
    <w:rsid w:val="008E69D7"/>
    <w:rsid w:val="008E7111"/>
    <w:rsid w:val="008E79B6"/>
    <w:rsid w:val="008F06B8"/>
    <w:rsid w:val="008F1A4E"/>
    <w:rsid w:val="008F1C19"/>
    <w:rsid w:val="008F20A5"/>
    <w:rsid w:val="008F28BC"/>
    <w:rsid w:val="008F2A90"/>
    <w:rsid w:val="008F3197"/>
    <w:rsid w:val="008F3A9E"/>
    <w:rsid w:val="008F47F1"/>
    <w:rsid w:val="008F54D7"/>
    <w:rsid w:val="008F6401"/>
    <w:rsid w:val="008F6EB9"/>
    <w:rsid w:val="008F7D95"/>
    <w:rsid w:val="00900207"/>
    <w:rsid w:val="0090047C"/>
    <w:rsid w:val="00901882"/>
    <w:rsid w:val="00902152"/>
    <w:rsid w:val="00902898"/>
    <w:rsid w:val="00903091"/>
    <w:rsid w:val="009034C0"/>
    <w:rsid w:val="009053BF"/>
    <w:rsid w:val="009059F4"/>
    <w:rsid w:val="00906455"/>
    <w:rsid w:val="00907625"/>
    <w:rsid w:val="00907B73"/>
    <w:rsid w:val="00907F7B"/>
    <w:rsid w:val="00911AC2"/>
    <w:rsid w:val="00912880"/>
    <w:rsid w:val="0091334E"/>
    <w:rsid w:val="00914E3E"/>
    <w:rsid w:val="0091537B"/>
    <w:rsid w:val="00915E25"/>
    <w:rsid w:val="009161C3"/>
    <w:rsid w:val="0092046C"/>
    <w:rsid w:val="0092261C"/>
    <w:rsid w:val="00922E32"/>
    <w:rsid w:val="00923BB7"/>
    <w:rsid w:val="0092626D"/>
    <w:rsid w:val="00926EF3"/>
    <w:rsid w:val="00927A9A"/>
    <w:rsid w:val="00927AFC"/>
    <w:rsid w:val="0093175E"/>
    <w:rsid w:val="0093214D"/>
    <w:rsid w:val="009324A2"/>
    <w:rsid w:val="00932AE3"/>
    <w:rsid w:val="00932B42"/>
    <w:rsid w:val="00933217"/>
    <w:rsid w:val="00933737"/>
    <w:rsid w:val="00933740"/>
    <w:rsid w:val="00933C47"/>
    <w:rsid w:val="00934C67"/>
    <w:rsid w:val="0093526A"/>
    <w:rsid w:val="00937220"/>
    <w:rsid w:val="00937981"/>
    <w:rsid w:val="00942848"/>
    <w:rsid w:val="009444BD"/>
    <w:rsid w:val="00944F60"/>
    <w:rsid w:val="00945F79"/>
    <w:rsid w:val="0094661C"/>
    <w:rsid w:val="00947A0F"/>
    <w:rsid w:val="00950411"/>
    <w:rsid w:val="00951C41"/>
    <w:rsid w:val="00953240"/>
    <w:rsid w:val="00953B09"/>
    <w:rsid w:val="00953E77"/>
    <w:rsid w:val="00953EBF"/>
    <w:rsid w:val="009552A4"/>
    <w:rsid w:val="00955503"/>
    <w:rsid w:val="00956323"/>
    <w:rsid w:val="0095645B"/>
    <w:rsid w:val="009579F0"/>
    <w:rsid w:val="00960322"/>
    <w:rsid w:val="00960644"/>
    <w:rsid w:val="009611E8"/>
    <w:rsid w:val="009615A5"/>
    <w:rsid w:val="009622CA"/>
    <w:rsid w:val="00962467"/>
    <w:rsid w:val="00962A5B"/>
    <w:rsid w:val="00963A2C"/>
    <w:rsid w:val="00964056"/>
    <w:rsid w:val="00964B1D"/>
    <w:rsid w:val="00966BC8"/>
    <w:rsid w:val="0096710B"/>
    <w:rsid w:val="00967FA4"/>
    <w:rsid w:val="0097029D"/>
    <w:rsid w:val="00970B63"/>
    <w:rsid w:val="00971AAE"/>
    <w:rsid w:val="00971EF2"/>
    <w:rsid w:val="009736A7"/>
    <w:rsid w:val="009747C2"/>
    <w:rsid w:val="0097626B"/>
    <w:rsid w:val="00976463"/>
    <w:rsid w:val="00976C13"/>
    <w:rsid w:val="00976CF8"/>
    <w:rsid w:val="009778C2"/>
    <w:rsid w:val="0098086B"/>
    <w:rsid w:val="009839EB"/>
    <w:rsid w:val="00984508"/>
    <w:rsid w:val="009854B3"/>
    <w:rsid w:val="0098625D"/>
    <w:rsid w:val="0098637A"/>
    <w:rsid w:val="0098688D"/>
    <w:rsid w:val="009900DC"/>
    <w:rsid w:val="00990DF0"/>
    <w:rsid w:val="00990DF6"/>
    <w:rsid w:val="00992FE7"/>
    <w:rsid w:val="00994860"/>
    <w:rsid w:val="009948AA"/>
    <w:rsid w:val="00996937"/>
    <w:rsid w:val="00996B46"/>
    <w:rsid w:val="009A032A"/>
    <w:rsid w:val="009A17B9"/>
    <w:rsid w:val="009A1F88"/>
    <w:rsid w:val="009A2A30"/>
    <w:rsid w:val="009A2ACB"/>
    <w:rsid w:val="009A2B2A"/>
    <w:rsid w:val="009A3AA8"/>
    <w:rsid w:val="009A4B4D"/>
    <w:rsid w:val="009A631F"/>
    <w:rsid w:val="009A7044"/>
    <w:rsid w:val="009A79A3"/>
    <w:rsid w:val="009B0B6F"/>
    <w:rsid w:val="009B23D9"/>
    <w:rsid w:val="009B2B92"/>
    <w:rsid w:val="009B3255"/>
    <w:rsid w:val="009B469C"/>
    <w:rsid w:val="009B4980"/>
    <w:rsid w:val="009B512B"/>
    <w:rsid w:val="009B5FFC"/>
    <w:rsid w:val="009B6C39"/>
    <w:rsid w:val="009B719B"/>
    <w:rsid w:val="009B7F35"/>
    <w:rsid w:val="009C1620"/>
    <w:rsid w:val="009C26E7"/>
    <w:rsid w:val="009C2ACA"/>
    <w:rsid w:val="009C2CE7"/>
    <w:rsid w:val="009C42E2"/>
    <w:rsid w:val="009C6E22"/>
    <w:rsid w:val="009C7B4E"/>
    <w:rsid w:val="009D0791"/>
    <w:rsid w:val="009D0FE3"/>
    <w:rsid w:val="009D13CB"/>
    <w:rsid w:val="009D1B47"/>
    <w:rsid w:val="009D1BA5"/>
    <w:rsid w:val="009D1F79"/>
    <w:rsid w:val="009D3A8D"/>
    <w:rsid w:val="009D4AB0"/>
    <w:rsid w:val="009D56BD"/>
    <w:rsid w:val="009D587C"/>
    <w:rsid w:val="009D5A53"/>
    <w:rsid w:val="009D5AA0"/>
    <w:rsid w:val="009D62AB"/>
    <w:rsid w:val="009D6EEB"/>
    <w:rsid w:val="009D77EE"/>
    <w:rsid w:val="009E0392"/>
    <w:rsid w:val="009E098D"/>
    <w:rsid w:val="009E11FF"/>
    <w:rsid w:val="009E1740"/>
    <w:rsid w:val="009E199C"/>
    <w:rsid w:val="009E1C04"/>
    <w:rsid w:val="009E2430"/>
    <w:rsid w:val="009E276E"/>
    <w:rsid w:val="009E32D6"/>
    <w:rsid w:val="009E39BD"/>
    <w:rsid w:val="009E3E29"/>
    <w:rsid w:val="009E452C"/>
    <w:rsid w:val="009E480C"/>
    <w:rsid w:val="009E4B95"/>
    <w:rsid w:val="009E5330"/>
    <w:rsid w:val="009E5F20"/>
    <w:rsid w:val="009E6981"/>
    <w:rsid w:val="009F0B01"/>
    <w:rsid w:val="009F1378"/>
    <w:rsid w:val="009F31CC"/>
    <w:rsid w:val="009F3E20"/>
    <w:rsid w:val="009F402A"/>
    <w:rsid w:val="009F4201"/>
    <w:rsid w:val="009F4FB0"/>
    <w:rsid w:val="009F6AD2"/>
    <w:rsid w:val="009F6E5E"/>
    <w:rsid w:val="009F7F43"/>
    <w:rsid w:val="00A01756"/>
    <w:rsid w:val="00A04170"/>
    <w:rsid w:val="00A05642"/>
    <w:rsid w:val="00A06211"/>
    <w:rsid w:val="00A064CA"/>
    <w:rsid w:val="00A0651E"/>
    <w:rsid w:val="00A10732"/>
    <w:rsid w:val="00A10C6E"/>
    <w:rsid w:val="00A12C6D"/>
    <w:rsid w:val="00A1316F"/>
    <w:rsid w:val="00A136F8"/>
    <w:rsid w:val="00A141F1"/>
    <w:rsid w:val="00A2032F"/>
    <w:rsid w:val="00A207DB"/>
    <w:rsid w:val="00A20841"/>
    <w:rsid w:val="00A20DD3"/>
    <w:rsid w:val="00A2205A"/>
    <w:rsid w:val="00A22248"/>
    <w:rsid w:val="00A23297"/>
    <w:rsid w:val="00A23A4A"/>
    <w:rsid w:val="00A24BF5"/>
    <w:rsid w:val="00A255FB"/>
    <w:rsid w:val="00A258EA"/>
    <w:rsid w:val="00A25A23"/>
    <w:rsid w:val="00A25E0F"/>
    <w:rsid w:val="00A27104"/>
    <w:rsid w:val="00A301A7"/>
    <w:rsid w:val="00A302D8"/>
    <w:rsid w:val="00A3099D"/>
    <w:rsid w:val="00A32CA5"/>
    <w:rsid w:val="00A34933"/>
    <w:rsid w:val="00A35774"/>
    <w:rsid w:val="00A35797"/>
    <w:rsid w:val="00A35B1F"/>
    <w:rsid w:val="00A362C4"/>
    <w:rsid w:val="00A365C3"/>
    <w:rsid w:val="00A37C82"/>
    <w:rsid w:val="00A404A1"/>
    <w:rsid w:val="00A42237"/>
    <w:rsid w:val="00A4347D"/>
    <w:rsid w:val="00A4388D"/>
    <w:rsid w:val="00A44B3B"/>
    <w:rsid w:val="00A453BA"/>
    <w:rsid w:val="00A45AC2"/>
    <w:rsid w:val="00A45EF9"/>
    <w:rsid w:val="00A46E6B"/>
    <w:rsid w:val="00A47A10"/>
    <w:rsid w:val="00A47A73"/>
    <w:rsid w:val="00A50A35"/>
    <w:rsid w:val="00A50DB3"/>
    <w:rsid w:val="00A51851"/>
    <w:rsid w:val="00A51D85"/>
    <w:rsid w:val="00A51F32"/>
    <w:rsid w:val="00A5248D"/>
    <w:rsid w:val="00A53620"/>
    <w:rsid w:val="00A546F7"/>
    <w:rsid w:val="00A5475E"/>
    <w:rsid w:val="00A55755"/>
    <w:rsid w:val="00A570B3"/>
    <w:rsid w:val="00A5728E"/>
    <w:rsid w:val="00A579EB"/>
    <w:rsid w:val="00A60397"/>
    <w:rsid w:val="00A60C9C"/>
    <w:rsid w:val="00A614D7"/>
    <w:rsid w:val="00A61CE6"/>
    <w:rsid w:val="00A6240E"/>
    <w:rsid w:val="00A6381F"/>
    <w:rsid w:val="00A6601B"/>
    <w:rsid w:val="00A71313"/>
    <w:rsid w:val="00A714EF"/>
    <w:rsid w:val="00A7314E"/>
    <w:rsid w:val="00A73853"/>
    <w:rsid w:val="00A73933"/>
    <w:rsid w:val="00A73E86"/>
    <w:rsid w:val="00A752F4"/>
    <w:rsid w:val="00A76998"/>
    <w:rsid w:val="00A76AE0"/>
    <w:rsid w:val="00A77255"/>
    <w:rsid w:val="00A77330"/>
    <w:rsid w:val="00A7770F"/>
    <w:rsid w:val="00A80E52"/>
    <w:rsid w:val="00A811A1"/>
    <w:rsid w:val="00A81E44"/>
    <w:rsid w:val="00A8285A"/>
    <w:rsid w:val="00A82F52"/>
    <w:rsid w:val="00A834A5"/>
    <w:rsid w:val="00A83DDB"/>
    <w:rsid w:val="00A84601"/>
    <w:rsid w:val="00A856C7"/>
    <w:rsid w:val="00A862EA"/>
    <w:rsid w:val="00A8648C"/>
    <w:rsid w:val="00A86D92"/>
    <w:rsid w:val="00A870A7"/>
    <w:rsid w:val="00A8713F"/>
    <w:rsid w:val="00A9006A"/>
    <w:rsid w:val="00A90D65"/>
    <w:rsid w:val="00A91783"/>
    <w:rsid w:val="00A93160"/>
    <w:rsid w:val="00A93186"/>
    <w:rsid w:val="00A93B40"/>
    <w:rsid w:val="00A9407D"/>
    <w:rsid w:val="00A946D1"/>
    <w:rsid w:val="00A94887"/>
    <w:rsid w:val="00A961EB"/>
    <w:rsid w:val="00A97EE0"/>
    <w:rsid w:val="00AA031E"/>
    <w:rsid w:val="00AA0483"/>
    <w:rsid w:val="00AA0ECD"/>
    <w:rsid w:val="00AA0F33"/>
    <w:rsid w:val="00AA2335"/>
    <w:rsid w:val="00AA2ABC"/>
    <w:rsid w:val="00AA2B6A"/>
    <w:rsid w:val="00AA2D2F"/>
    <w:rsid w:val="00AA3270"/>
    <w:rsid w:val="00AA485E"/>
    <w:rsid w:val="00AA48ED"/>
    <w:rsid w:val="00AA4E81"/>
    <w:rsid w:val="00AA524F"/>
    <w:rsid w:val="00AA58A7"/>
    <w:rsid w:val="00AA58A9"/>
    <w:rsid w:val="00AA5CEC"/>
    <w:rsid w:val="00AB20ED"/>
    <w:rsid w:val="00AB2F67"/>
    <w:rsid w:val="00AB3E1A"/>
    <w:rsid w:val="00AB4363"/>
    <w:rsid w:val="00AB6817"/>
    <w:rsid w:val="00AB7B6E"/>
    <w:rsid w:val="00AB7C3E"/>
    <w:rsid w:val="00AB7C86"/>
    <w:rsid w:val="00AC08A6"/>
    <w:rsid w:val="00AC1D2E"/>
    <w:rsid w:val="00AC2285"/>
    <w:rsid w:val="00AC37C0"/>
    <w:rsid w:val="00AC4D91"/>
    <w:rsid w:val="00AC6C81"/>
    <w:rsid w:val="00AD0BA7"/>
    <w:rsid w:val="00AD1338"/>
    <w:rsid w:val="00AD21E9"/>
    <w:rsid w:val="00AD233B"/>
    <w:rsid w:val="00AD306F"/>
    <w:rsid w:val="00AD344E"/>
    <w:rsid w:val="00AD3A13"/>
    <w:rsid w:val="00AD47D6"/>
    <w:rsid w:val="00AD5258"/>
    <w:rsid w:val="00AD59B5"/>
    <w:rsid w:val="00AD73BD"/>
    <w:rsid w:val="00AD7C39"/>
    <w:rsid w:val="00AE0877"/>
    <w:rsid w:val="00AE0F68"/>
    <w:rsid w:val="00AE198B"/>
    <w:rsid w:val="00AE322C"/>
    <w:rsid w:val="00AE34D3"/>
    <w:rsid w:val="00AE403A"/>
    <w:rsid w:val="00AE4625"/>
    <w:rsid w:val="00AE5576"/>
    <w:rsid w:val="00AE5962"/>
    <w:rsid w:val="00AE5B54"/>
    <w:rsid w:val="00AE68FB"/>
    <w:rsid w:val="00AE6D35"/>
    <w:rsid w:val="00AF0494"/>
    <w:rsid w:val="00AF0DD0"/>
    <w:rsid w:val="00AF148C"/>
    <w:rsid w:val="00AF20D3"/>
    <w:rsid w:val="00AF2ADC"/>
    <w:rsid w:val="00AF4C6D"/>
    <w:rsid w:val="00AF4CE5"/>
    <w:rsid w:val="00AF68B7"/>
    <w:rsid w:val="00AF7681"/>
    <w:rsid w:val="00AF7B67"/>
    <w:rsid w:val="00B01E93"/>
    <w:rsid w:val="00B02E39"/>
    <w:rsid w:val="00B035DD"/>
    <w:rsid w:val="00B03612"/>
    <w:rsid w:val="00B038FF"/>
    <w:rsid w:val="00B05ADD"/>
    <w:rsid w:val="00B063BD"/>
    <w:rsid w:val="00B0672A"/>
    <w:rsid w:val="00B07302"/>
    <w:rsid w:val="00B075F8"/>
    <w:rsid w:val="00B07E7A"/>
    <w:rsid w:val="00B11D36"/>
    <w:rsid w:val="00B122DF"/>
    <w:rsid w:val="00B12ABA"/>
    <w:rsid w:val="00B13009"/>
    <w:rsid w:val="00B13D51"/>
    <w:rsid w:val="00B14FCB"/>
    <w:rsid w:val="00B1577A"/>
    <w:rsid w:val="00B22036"/>
    <w:rsid w:val="00B23F1B"/>
    <w:rsid w:val="00B2428F"/>
    <w:rsid w:val="00B26868"/>
    <w:rsid w:val="00B26A63"/>
    <w:rsid w:val="00B26C45"/>
    <w:rsid w:val="00B27807"/>
    <w:rsid w:val="00B30ADB"/>
    <w:rsid w:val="00B30C92"/>
    <w:rsid w:val="00B314A3"/>
    <w:rsid w:val="00B31529"/>
    <w:rsid w:val="00B31DF0"/>
    <w:rsid w:val="00B31FB4"/>
    <w:rsid w:val="00B32AC5"/>
    <w:rsid w:val="00B33123"/>
    <w:rsid w:val="00B33B7E"/>
    <w:rsid w:val="00B33C94"/>
    <w:rsid w:val="00B3465C"/>
    <w:rsid w:val="00B34908"/>
    <w:rsid w:val="00B34B0F"/>
    <w:rsid w:val="00B34CE0"/>
    <w:rsid w:val="00B34F85"/>
    <w:rsid w:val="00B35031"/>
    <w:rsid w:val="00B353D9"/>
    <w:rsid w:val="00B36A1C"/>
    <w:rsid w:val="00B36A6F"/>
    <w:rsid w:val="00B36AF1"/>
    <w:rsid w:val="00B37011"/>
    <w:rsid w:val="00B3791A"/>
    <w:rsid w:val="00B40216"/>
    <w:rsid w:val="00B4023F"/>
    <w:rsid w:val="00B4109A"/>
    <w:rsid w:val="00B41ACB"/>
    <w:rsid w:val="00B41C50"/>
    <w:rsid w:val="00B41C8D"/>
    <w:rsid w:val="00B41D3A"/>
    <w:rsid w:val="00B41EE4"/>
    <w:rsid w:val="00B41EEE"/>
    <w:rsid w:val="00B42418"/>
    <w:rsid w:val="00B4300A"/>
    <w:rsid w:val="00B434A4"/>
    <w:rsid w:val="00B436B9"/>
    <w:rsid w:val="00B43C6B"/>
    <w:rsid w:val="00B43D9E"/>
    <w:rsid w:val="00B454A8"/>
    <w:rsid w:val="00B466F4"/>
    <w:rsid w:val="00B46847"/>
    <w:rsid w:val="00B46E2E"/>
    <w:rsid w:val="00B50995"/>
    <w:rsid w:val="00B518C5"/>
    <w:rsid w:val="00B525B0"/>
    <w:rsid w:val="00B52DF6"/>
    <w:rsid w:val="00B53BB5"/>
    <w:rsid w:val="00B5429F"/>
    <w:rsid w:val="00B5498D"/>
    <w:rsid w:val="00B552B3"/>
    <w:rsid w:val="00B559B0"/>
    <w:rsid w:val="00B55F5D"/>
    <w:rsid w:val="00B56CA0"/>
    <w:rsid w:val="00B5768A"/>
    <w:rsid w:val="00B601B2"/>
    <w:rsid w:val="00B616CA"/>
    <w:rsid w:val="00B61874"/>
    <w:rsid w:val="00B61CC9"/>
    <w:rsid w:val="00B62080"/>
    <w:rsid w:val="00B62A04"/>
    <w:rsid w:val="00B63139"/>
    <w:rsid w:val="00B64906"/>
    <w:rsid w:val="00B64E24"/>
    <w:rsid w:val="00B6516F"/>
    <w:rsid w:val="00B65A18"/>
    <w:rsid w:val="00B65AD4"/>
    <w:rsid w:val="00B666D3"/>
    <w:rsid w:val="00B70ABB"/>
    <w:rsid w:val="00B71B3C"/>
    <w:rsid w:val="00B71E63"/>
    <w:rsid w:val="00B721B8"/>
    <w:rsid w:val="00B72D1A"/>
    <w:rsid w:val="00B73160"/>
    <w:rsid w:val="00B7511D"/>
    <w:rsid w:val="00B751F7"/>
    <w:rsid w:val="00B767D6"/>
    <w:rsid w:val="00B76A2C"/>
    <w:rsid w:val="00B76EF3"/>
    <w:rsid w:val="00B8193F"/>
    <w:rsid w:val="00B82EE2"/>
    <w:rsid w:val="00B838F8"/>
    <w:rsid w:val="00B84090"/>
    <w:rsid w:val="00B84DF6"/>
    <w:rsid w:val="00B87699"/>
    <w:rsid w:val="00B90812"/>
    <w:rsid w:val="00B90EA4"/>
    <w:rsid w:val="00B91FE0"/>
    <w:rsid w:val="00B924D8"/>
    <w:rsid w:val="00B93068"/>
    <w:rsid w:val="00B93E3E"/>
    <w:rsid w:val="00B94007"/>
    <w:rsid w:val="00B941AA"/>
    <w:rsid w:val="00B96B2A"/>
    <w:rsid w:val="00B96B5F"/>
    <w:rsid w:val="00B976AE"/>
    <w:rsid w:val="00B977DB"/>
    <w:rsid w:val="00BA0B54"/>
    <w:rsid w:val="00BA1C25"/>
    <w:rsid w:val="00BA24B5"/>
    <w:rsid w:val="00BA37C0"/>
    <w:rsid w:val="00BA4F5D"/>
    <w:rsid w:val="00BA58F4"/>
    <w:rsid w:val="00BA651A"/>
    <w:rsid w:val="00BA6687"/>
    <w:rsid w:val="00BA741F"/>
    <w:rsid w:val="00BA74F8"/>
    <w:rsid w:val="00BA79F2"/>
    <w:rsid w:val="00BA7F21"/>
    <w:rsid w:val="00BB13DA"/>
    <w:rsid w:val="00BB17CB"/>
    <w:rsid w:val="00BB2F7C"/>
    <w:rsid w:val="00BB45DD"/>
    <w:rsid w:val="00BB5AD0"/>
    <w:rsid w:val="00BB5C57"/>
    <w:rsid w:val="00BB65A1"/>
    <w:rsid w:val="00BB6A4E"/>
    <w:rsid w:val="00BB6B49"/>
    <w:rsid w:val="00BB6E3E"/>
    <w:rsid w:val="00BB70C6"/>
    <w:rsid w:val="00BC078F"/>
    <w:rsid w:val="00BC0D0C"/>
    <w:rsid w:val="00BC1DE7"/>
    <w:rsid w:val="00BC3CDB"/>
    <w:rsid w:val="00BC4368"/>
    <w:rsid w:val="00BC48BC"/>
    <w:rsid w:val="00BC4DAC"/>
    <w:rsid w:val="00BC4EFA"/>
    <w:rsid w:val="00BC6236"/>
    <w:rsid w:val="00BC6438"/>
    <w:rsid w:val="00BD0505"/>
    <w:rsid w:val="00BD056C"/>
    <w:rsid w:val="00BD0A76"/>
    <w:rsid w:val="00BD0BB4"/>
    <w:rsid w:val="00BD0F3B"/>
    <w:rsid w:val="00BD1665"/>
    <w:rsid w:val="00BD173F"/>
    <w:rsid w:val="00BD196B"/>
    <w:rsid w:val="00BD1DC9"/>
    <w:rsid w:val="00BD2255"/>
    <w:rsid w:val="00BD337A"/>
    <w:rsid w:val="00BD3526"/>
    <w:rsid w:val="00BD39BC"/>
    <w:rsid w:val="00BD403E"/>
    <w:rsid w:val="00BD4216"/>
    <w:rsid w:val="00BD4716"/>
    <w:rsid w:val="00BD65C6"/>
    <w:rsid w:val="00BD7ADB"/>
    <w:rsid w:val="00BE1176"/>
    <w:rsid w:val="00BE21C5"/>
    <w:rsid w:val="00BE23D1"/>
    <w:rsid w:val="00BE331E"/>
    <w:rsid w:val="00BE33DB"/>
    <w:rsid w:val="00BE379E"/>
    <w:rsid w:val="00BE3B41"/>
    <w:rsid w:val="00BE45B2"/>
    <w:rsid w:val="00BE5715"/>
    <w:rsid w:val="00BE5EF7"/>
    <w:rsid w:val="00BF03FD"/>
    <w:rsid w:val="00BF0811"/>
    <w:rsid w:val="00BF08D0"/>
    <w:rsid w:val="00BF1288"/>
    <w:rsid w:val="00BF2425"/>
    <w:rsid w:val="00BF37E7"/>
    <w:rsid w:val="00BF3D45"/>
    <w:rsid w:val="00BF4DC1"/>
    <w:rsid w:val="00BF4F11"/>
    <w:rsid w:val="00BF560E"/>
    <w:rsid w:val="00C00104"/>
    <w:rsid w:val="00C009BB"/>
    <w:rsid w:val="00C00EAF"/>
    <w:rsid w:val="00C01B9D"/>
    <w:rsid w:val="00C0280E"/>
    <w:rsid w:val="00C039C6"/>
    <w:rsid w:val="00C044F3"/>
    <w:rsid w:val="00C06168"/>
    <w:rsid w:val="00C06833"/>
    <w:rsid w:val="00C06898"/>
    <w:rsid w:val="00C06CF0"/>
    <w:rsid w:val="00C100F3"/>
    <w:rsid w:val="00C109C4"/>
    <w:rsid w:val="00C10E82"/>
    <w:rsid w:val="00C12AD4"/>
    <w:rsid w:val="00C131CE"/>
    <w:rsid w:val="00C137D6"/>
    <w:rsid w:val="00C140AF"/>
    <w:rsid w:val="00C15C3A"/>
    <w:rsid w:val="00C162DD"/>
    <w:rsid w:val="00C16570"/>
    <w:rsid w:val="00C168B3"/>
    <w:rsid w:val="00C16EE6"/>
    <w:rsid w:val="00C17939"/>
    <w:rsid w:val="00C20038"/>
    <w:rsid w:val="00C21014"/>
    <w:rsid w:val="00C214B6"/>
    <w:rsid w:val="00C215E0"/>
    <w:rsid w:val="00C21A10"/>
    <w:rsid w:val="00C21C2D"/>
    <w:rsid w:val="00C21DCB"/>
    <w:rsid w:val="00C21DFC"/>
    <w:rsid w:val="00C224A8"/>
    <w:rsid w:val="00C2256D"/>
    <w:rsid w:val="00C237F3"/>
    <w:rsid w:val="00C23F6B"/>
    <w:rsid w:val="00C2405F"/>
    <w:rsid w:val="00C24401"/>
    <w:rsid w:val="00C251F2"/>
    <w:rsid w:val="00C31981"/>
    <w:rsid w:val="00C3223C"/>
    <w:rsid w:val="00C327BC"/>
    <w:rsid w:val="00C32D88"/>
    <w:rsid w:val="00C32F42"/>
    <w:rsid w:val="00C330A1"/>
    <w:rsid w:val="00C33E70"/>
    <w:rsid w:val="00C3470B"/>
    <w:rsid w:val="00C350DF"/>
    <w:rsid w:val="00C361B4"/>
    <w:rsid w:val="00C366EB"/>
    <w:rsid w:val="00C37463"/>
    <w:rsid w:val="00C403AF"/>
    <w:rsid w:val="00C403BC"/>
    <w:rsid w:val="00C423D4"/>
    <w:rsid w:val="00C42BC4"/>
    <w:rsid w:val="00C42D73"/>
    <w:rsid w:val="00C42EBB"/>
    <w:rsid w:val="00C42EC5"/>
    <w:rsid w:val="00C430D1"/>
    <w:rsid w:val="00C453A6"/>
    <w:rsid w:val="00C45916"/>
    <w:rsid w:val="00C45AD3"/>
    <w:rsid w:val="00C47277"/>
    <w:rsid w:val="00C504E8"/>
    <w:rsid w:val="00C50573"/>
    <w:rsid w:val="00C517D8"/>
    <w:rsid w:val="00C51905"/>
    <w:rsid w:val="00C52B1C"/>
    <w:rsid w:val="00C52BBE"/>
    <w:rsid w:val="00C5304A"/>
    <w:rsid w:val="00C538E5"/>
    <w:rsid w:val="00C541F8"/>
    <w:rsid w:val="00C54424"/>
    <w:rsid w:val="00C54AD0"/>
    <w:rsid w:val="00C55969"/>
    <w:rsid w:val="00C56E23"/>
    <w:rsid w:val="00C56FF8"/>
    <w:rsid w:val="00C5716B"/>
    <w:rsid w:val="00C57615"/>
    <w:rsid w:val="00C57673"/>
    <w:rsid w:val="00C62BEE"/>
    <w:rsid w:val="00C63A40"/>
    <w:rsid w:val="00C64EAE"/>
    <w:rsid w:val="00C65090"/>
    <w:rsid w:val="00C65938"/>
    <w:rsid w:val="00C65BA4"/>
    <w:rsid w:val="00C65E71"/>
    <w:rsid w:val="00C667D1"/>
    <w:rsid w:val="00C70511"/>
    <w:rsid w:val="00C70CE3"/>
    <w:rsid w:val="00C71768"/>
    <w:rsid w:val="00C72A4B"/>
    <w:rsid w:val="00C72AC9"/>
    <w:rsid w:val="00C72E16"/>
    <w:rsid w:val="00C731DB"/>
    <w:rsid w:val="00C732C8"/>
    <w:rsid w:val="00C736D6"/>
    <w:rsid w:val="00C76DFF"/>
    <w:rsid w:val="00C77186"/>
    <w:rsid w:val="00C80BA5"/>
    <w:rsid w:val="00C82472"/>
    <w:rsid w:val="00C82D7C"/>
    <w:rsid w:val="00C833EB"/>
    <w:rsid w:val="00C84B19"/>
    <w:rsid w:val="00C8512F"/>
    <w:rsid w:val="00C85431"/>
    <w:rsid w:val="00C85719"/>
    <w:rsid w:val="00C8579D"/>
    <w:rsid w:val="00C8633B"/>
    <w:rsid w:val="00C8765F"/>
    <w:rsid w:val="00C87874"/>
    <w:rsid w:val="00C91031"/>
    <w:rsid w:val="00C91373"/>
    <w:rsid w:val="00C92590"/>
    <w:rsid w:val="00C92D6D"/>
    <w:rsid w:val="00C931BA"/>
    <w:rsid w:val="00C939F3"/>
    <w:rsid w:val="00C93B34"/>
    <w:rsid w:val="00C94659"/>
    <w:rsid w:val="00CA0A37"/>
    <w:rsid w:val="00CA0AD2"/>
    <w:rsid w:val="00CA19AF"/>
    <w:rsid w:val="00CA1EBA"/>
    <w:rsid w:val="00CA36CD"/>
    <w:rsid w:val="00CA4691"/>
    <w:rsid w:val="00CA4A72"/>
    <w:rsid w:val="00CA5707"/>
    <w:rsid w:val="00CA6D38"/>
    <w:rsid w:val="00CA6E11"/>
    <w:rsid w:val="00CA77E5"/>
    <w:rsid w:val="00CA7A03"/>
    <w:rsid w:val="00CB0D5A"/>
    <w:rsid w:val="00CB0D95"/>
    <w:rsid w:val="00CB115F"/>
    <w:rsid w:val="00CB1375"/>
    <w:rsid w:val="00CB18CA"/>
    <w:rsid w:val="00CB18F5"/>
    <w:rsid w:val="00CB21D5"/>
    <w:rsid w:val="00CB2551"/>
    <w:rsid w:val="00CB25D8"/>
    <w:rsid w:val="00CB27C1"/>
    <w:rsid w:val="00CB2A8A"/>
    <w:rsid w:val="00CB3278"/>
    <w:rsid w:val="00CB35AF"/>
    <w:rsid w:val="00CB3695"/>
    <w:rsid w:val="00CB42EC"/>
    <w:rsid w:val="00CB4E10"/>
    <w:rsid w:val="00CB5016"/>
    <w:rsid w:val="00CB56D5"/>
    <w:rsid w:val="00CB5E86"/>
    <w:rsid w:val="00CB7C47"/>
    <w:rsid w:val="00CC047F"/>
    <w:rsid w:val="00CC0D33"/>
    <w:rsid w:val="00CC0F44"/>
    <w:rsid w:val="00CC134C"/>
    <w:rsid w:val="00CC13A8"/>
    <w:rsid w:val="00CC1AE4"/>
    <w:rsid w:val="00CC22AB"/>
    <w:rsid w:val="00CC235D"/>
    <w:rsid w:val="00CC2410"/>
    <w:rsid w:val="00CC3558"/>
    <w:rsid w:val="00CC5CC7"/>
    <w:rsid w:val="00CC6DBB"/>
    <w:rsid w:val="00CD079A"/>
    <w:rsid w:val="00CD0A4C"/>
    <w:rsid w:val="00CD4A6A"/>
    <w:rsid w:val="00CD5160"/>
    <w:rsid w:val="00CD51DD"/>
    <w:rsid w:val="00CD546C"/>
    <w:rsid w:val="00CD5A59"/>
    <w:rsid w:val="00CD6916"/>
    <w:rsid w:val="00CE238B"/>
    <w:rsid w:val="00CE255D"/>
    <w:rsid w:val="00CE2CA7"/>
    <w:rsid w:val="00CE3C4B"/>
    <w:rsid w:val="00CE62D9"/>
    <w:rsid w:val="00CE6307"/>
    <w:rsid w:val="00CE65F9"/>
    <w:rsid w:val="00CE771E"/>
    <w:rsid w:val="00CF0E22"/>
    <w:rsid w:val="00CF1463"/>
    <w:rsid w:val="00CF21CD"/>
    <w:rsid w:val="00CF3EA8"/>
    <w:rsid w:val="00CF5AE9"/>
    <w:rsid w:val="00CF6313"/>
    <w:rsid w:val="00CF6BF5"/>
    <w:rsid w:val="00CF7AF7"/>
    <w:rsid w:val="00D004C9"/>
    <w:rsid w:val="00D00AF9"/>
    <w:rsid w:val="00D024CB"/>
    <w:rsid w:val="00D02C09"/>
    <w:rsid w:val="00D02C4C"/>
    <w:rsid w:val="00D0360C"/>
    <w:rsid w:val="00D03CDF"/>
    <w:rsid w:val="00D03D7C"/>
    <w:rsid w:val="00D04054"/>
    <w:rsid w:val="00D04C22"/>
    <w:rsid w:val="00D06362"/>
    <w:rsid w:val="00D0654C"/>
    <w:rsid w:val="00D0661A"/>
    <w:rsid w:val="00D06972"/>
    <w:rsid w:val="00D07A43"/>
    <w:rsid w:val="00D07E3A"/>
    <w:rsid w:val="00D1012E"/>
    <w:rsid w:val="00D1097A"/>
    <w:rsid w:val="00D109E4"/>
    <w:rsid w:val="00D115F5"/>
    <w:rsid w:val="00D121B4"/>
    <w:rsid w:val="00D1317F"/>
    <w:rsid w:val="00D1525F"/>
    <w:rsid w:val="00D15308"/>
    <w:rsid w:val="00D15DC2"/>
    <w:rsid w:val="00D161E9"/>
    <w:rsid w:val="00D167AE"/>
    <w:rsid w:val="00D17D5D"/>
    <w:rsid w:val="00D17FA5"/>
    <w:rsid w:val="00D204E2"/>
    <w:rsid w:val="00D2169C"/>
    <w:rsid w:val="00D21CE3"/>
    <w:rsid w:val="00D22F42"/>
    <w:rsid w:val="00D24898"/>
    <w:rsid w:val="00D25081"/>
    <w:rsid w:val="00D258F7"/>
    <w:rsid w:val="00D25DE4"/>
    <w:rsid w:val="00D2730D"/>
    <w:rsid w:val="00D27900"/>
    <w:rsid w:val="00D27C08"/>
    <w:rsid w:val="00D27CCE"/>
    <w:rsid w:val="00D300CF"/>
    <w:rsid w:val="00D30501"/>
    <w:rsid w:val="00D307AF"/>
    <w:rsid w:val="00D30B4D"/>
    <w:rsid w:val="00D30E36"/>
    <w:rsid w:val="00D30E5C"/>
    <w:rsid w:val="00D3101D"/>
    <w:rsid w:val="00D3352C"/>
    <w:rsid w:val="00D33761"/>
    <w:rsid w:val="00D3575B"/>
    <w:rsid w:val="00D4114A"/>
    <w:rsid w:val="00D4116A"/>
    <w:rsid w:val="00D42062"/>
    <w:rsid w:val="00D43714"/>
    <w:rsid w:val="00D43B6F"/>
    <w:rsid w:val="00D43D22"/>
    <w:rsid w:val="00D442DA"/>
    <w:rsid w:val="00D44811"/>
    <w:rsid w:val="00D460CE"/>
    <w:rsid w:val="00D474C8"/>
    <w:rsid w:val="00D47668"/>
    <w:rsid w:val="00D4782E"/>
    <w:rsid w:val="00D47C70"/>
    <w:rsid w:val="00D512B9"/>
    <w:rsid w:val="00D51346"/>
    <w:rsid w:val="00D517DC"/>
    <w:rsid w:val="00D52401"/>
    <w:rsid w:val="00D53672"/>
    <w:rsid w:val="00D56B73"/>
    <w:rsid w:val="00D56BEB"/>
    <w:rsid w:val="00D56C4A"/>
    <w:rsid w:val="00D575A9"/>
    <w:rsid w:val="00D613C9"/>
    <w:rsid w:val="00D630F0"/>
    <w:rsid w:val="00D65AF6"/>
    <w:rsid w:val="00D661C1"/>
    <w:rsid w:val="00D66561"/>
    <w:rsid w:val="00D672A0"/>
    <w:rsid w:val="00D70E4A"/>
    <w:rsid w:val="00D73528"/>
    <w:rsid w:val="00D74223"/>
    <w:rsid w:val="00D75185"/>
    <w:rsid w:val="00D7651B"/>
    <w:rsid w:val="00D77AD5"/>
    <w:rsid w:val="00D77BA6"/>
    <w:rsid w:val="00D77DAC"/>
    <w:rsid w:val="00D80176"/>
    <w:rsid w:val="00D80844"/>
    <w:rsid w:val="00D81554"/>
    <w:rsid w:val="00D8219E"/>
    <w:rsid w:val="00D822A6"/>
    <w:rsid w:val="00D82E2F"/>
    <w:rsid w:val="00D82FAA"/>
    <w:rsid w:val="00D83012"/>
    <w:rsid w:val="00D84A87"/>
    <w:rsid w:val="00D8527B"/>
    <w:rsid w:val="00D866AF"/>
    <w:rsid w:val="00D874CD"/>
    <w:rsid w:val="00D87C2E"/>
    <w:rsid w:val="00D916DF"/>
    <w:rsid w:val="00D9213B"/>
    <w:rsid w:val="00D94101"/>
    <w:rsid w:val="00D9460E"/>
    <w:rsid w:val="00D94FF3"/>
    <w:rsid w:val="00D95868"/>
    <w:rsid w:val="00D96321"/>
    <w:rsid w:val="00D96578"/>
    <w:rsid w:val="00D96694"/>
    <w:rsid w:val="00D96D0C"/>
    <w:rsid w:val="00D96DA5"/>
    <w:rsid w:val="00D97270"/>
    <w:rsid w:val="00D9756B"/>
    <w:rsid w:val="00DA0AB8"/>
    <w:rsid w:val="00DA0CE4"/>
    <w:rsid w:val="00DA1199"/>
    <w:rsid w:val="00DA120E"/>
    <w:rsid w:val="00DA1AF2"/>
    <w:rsid w:val="00DA29E2"/>
    <w:rsid w:val="00DA2C67"/>
    <w:rsid w:val="00DA2F2C"/>
    <w:rsid w:val="00DA3908"/>
    <w:rsid w:val="00DA3CD9"/>
    <w:rsid w:val="00DA3D46"/>
    <w:rsid w:val="00DA4A56"/>
    <w:rsid w:val="00DA5AB6"/>
    <w:rsid w:val="00DB0DB3"/>
    <w:rsid w:val="00DB1F49"/>
    <w:rsid w:val="00DB3CFF"/>
    <w:rsid w:val="00DB406F"/>
    <w:rsid w:val="00DB5E6D"/>
    <w:rsid w:val="00DB678E"/>
    <w:rsid w:val="00DC018C"/>
    <w:rsid w:val="00DC0CD3"/>
    <w:rsid w:val="00DC0F33"/>
    <w:rsid w:val="00DC16D7"/>
    <w:rsid w:val="00DC442C"/>
    <w:rsid w:val="00DC4B19"/>
    <w:rsid w:val="00DC59BD"/>
    <w:rsid w:val="00DC6C3D"/>
    <w:rsid w:val="00DC7299"/>
    <w:rsid w:val="00DC7645"/>
    <w:rsid w:val="00DD0026"/>
    <w:rsid w:val="00DD0435"/>
    <w:rsid w:val="00DD0A0A"/>
    <w:rsid w:val="00DD5183"/>
    <w:rsid w:val="00DD5EED"/>
    <w:rsid w:val="00DD63DC"/>
    <w:rsid w:val="00DD6B84"/>
    <w:rsid w:val="00DE03BF"/>
    <w:rsid w:val="00DE0B5B"/>
    <w:rsid w:val="00DE0CA7"/>
    <w:rsid w:val="00DE25FF"/>
    <w:rsid w:val="00DE3700"/>
    <w:rsid w:val="00DE42D3"/>
    <w:rsid w:val="00DE4D45"/>
    <w:rsid w:val="00DE6634"/>
    <w:rsid w:val="00DE75ED"/>
    <w:rsid w:val="00DE7E30"/>
    <w:rsid w:val="00DF0BFB"/>
    <w:rsid w:val="00DF1132"/>
    <w:rsid w:val="00DF1356"/>
    <w:rsid w:val="00DF3193"/>
    <w:rsid w:val="00DF3D53"/>
    <w:rsid w:val="00DF4E16"/>
    <w:rsid w:val="00DF5DF3"/>
    <w:rsid w:val="00DF70CE"/>
    <w:rsid w:val="00DF7102"/>
    <w:rsid w:val="00DF7525"/>
    <w:rsid w:val="00E012BF"/>
    <w:rsid w:val="00E015B9"/>
    <w:rsid w:val="00E01E69"/>
    <w:rsid w:val="00E022BA"/>
    <w:rsid w:val="00E02598"/>
    <w:rsid w:val="00E04726"/>
    <w:rsid w:val="00E05129"/>
    <w:rsid w:val="00E06AB4"/>
    <w:rsid w:val="00E06DC0"/>
    <w:rsid w:val="00E0732E"/>
    <w:rsid w:val="00E07795"/>
    <w:rsid w:val="00E102E8"/>
    <w:rsid w:val="00E10447"/>
    <w:rsid w:val="00E11D83"/>
    <w:rsid w:val="00E12547"/>
    <w:rsid w:val="00E127B1"/>
    <w:rsid w:val="00E12D06"/>
    <w:rsid w:val="00E137DF"/>
    <w:rsid w:val="00E14C4E"/>
    <w:rsid w:val="00E16CD0"/>
    <w:rsid w:val="00E2113A"/>
    <w:rsid w:val="00E21967"/>
    <w:rsid w:val="00E246B4"/>
    <w:rsid w:val="00E263A2"/>
    <w:rsid w:val="00E2660A"/>
    <w:rsid w:val="00E2671B"/>
    <w:rsid w:val="00E277FC"/>
    <w:rsid w:val="00E3029E"/>
    <w:rsid w:val="00E30AB6"/>
    <w:rsid w:val="00E316BF"/>
    <w:rsid w:val="00E33277"/>
    <w:rsid w:val="00E33BF3"/>
    <w:rsid w:val="00E3422E"/>
    <w:rsid w:val="00E34C06"/>
    <w:rsid w:val="00E34C5B"/>
    <w:rsid w:val="00E35842"/>
    <w:rsid w:val="00E35A9E"/>
    <w:rsid w:val="00E36A02"/>
    <w:rsid w:val="00E37A0F"/>
    <w:rsid w:val="00E37F01"/>
    <w:rsid w:val="00E40D16"/>
    <w:rsid w:val="00E4129B"/>
    <w:rsid w:val="00E424FE"/>
    <w:rsid w:val="00E42B65"/>
    <w:rsid w:val="00E43C95"/>
    <w:rsid w:val="00E44237"/>
    <w:rsid w:val="00E45B0E"/>
    <w:rsid w:val="00E46DB6"/>
    <w:rsid w:val="00E47438"/>
    <w:rsid w:val="00E47767"/>
    <w:rsid w:val="00E50522"/>
    <w:rsid w:val="00E51CA1"/>
    <w:rsid w:val="00E5253E"/>
    <w:rsid w:val="00E527F1"/>
    <w:rsid w:val="00E530B9"/>
    <w:rsid w:val="00E547B2"/>
    <w:rsid w:val="00E54CA2"/>
    <w:rsid w:val="00E54F81"/>
    <w:rsid w:val="00E556CB"/>
    <w:rsid w:val="00E55B0B"/>
    <w:rsid w:val="00E5739A"/>
    <w:rsid w:val="00E57EC5"/>
    <w:rsid w:val="00E63178"/>
    <w:rsid w:val="00E65372"/>
    <w:rsid w:val="00E677EB"/>
    <w:rsid w:val="00E67B16"/>
    <w:rsid w:val="00E7056E"/>
    <w:rsid w:val="00E73346"/>
    <w:rsid w:val="00E735BF"/>
    <w:rsid w:val="00E73D57"/>
    <w:rsid w:val="00E73E07"/>
    <w:rsid w:val="00E7442C"/>
    <w:rsid w:val="00E744A1"/>
    <w:rsid w:val="00E7599E"/>
    <w:rsid w:val="00E75D85"/>
    <w:rsid w:val="00E76BFD"/>
    <w:rsid w:val="00E76DE6"/>
    <w:rsid w:val="00E775F1"/>
    <w:rsid w:val="00E77A3E"/>
    <w:rsid w:val="00E77E0E"/>
    <w:rsid w:val="00E77F76"/>
    <w:rsid w:val="00E80809"/>
    <w:rsid w:val="00E810F0"/>
    <w:rsid w:val="00E81A8B"/>
    <w:rsid w:val="00E8236F"/>
    <w:rsid w:val="00E823A5"/>
    <w:rsid w:val="00E834B4"/>
    <w:rsid w:val="00E837DB"/>
    <w:rsid w:val="00E85429"/>
    <w:rsid w:val="00E85BB8"/>
    <w:rsid w:val="00E8678D"/>
    <w:rsid w:val="00E87B99"/>
    <w:rsid w:val="00E902B2"/>
    <w:rsid w:val="00E91EF9"/>
    <w:rsid w:val="00E926AA"/>
    <w:rsid w:val="00E92708"/>
    <w:rsid w:val="00E92C92"/>
    <w:rsid w:val="00E9310B"/>
    <w:rsid w:val="00E9356D"/>
    <w:rsid w:val="00E94ED3"/>
    <w:rsid w:val="00E95C66"/>
    <w:rsid w:val="00E95D9D"/>
    <w:rsid w:val="00E96BA6"/>
    <w:rsid w:val="00EA044E"/>
    <w:rsid w:val="00EA0CDC"/>
    <w:rsid w:val="00EA128B"/>
    <w:rsid w:val="00EA1842"/>
    <w:rsid w:val="00EA1CCA"/>
    <w:rsid w:val="00EA2046"/>
    <w:rsid w:val="00EA28A5"/>
    <w:rsid w:val="00EA2D60"/>
    <w:rsid w:val="00EA31BD"/>
    <w:rsid w:val="00EA3CCD"/>
    <w:rsid w:val="00EA3CD0"/>
    <w:rsid w:val="00EA40B3"/>
    <w:rsid w:val="00EA45AA"/>
    <w:rsid w:val="00EA4D78"/>
    <w:rsid w:val="00EA50FC"/>
    <w:rsid w:val="00EA57B2"/>
    <w:rsid w:val="00EA7E5A"/>
    <w:rsid w:val="00EB03E2"/>
    <w:rsid w:val="00EB2B68"/>
    <w:rsid w:val="00EB4696"/>
    <w:rsid w:val="00EB557F"/>
    <w:rsid w:val="00EB632D"/>
    <w:rsid w:val="00EB70F9"/>
    <w:rsid w:val="00EC021A"/>
    <w:rsid w:val="00EC16B2"/>
    <w:rsid w:val="00EC2428"/>
    <w:rsid w:val="00EC3D13"/>
    <w:rsid w:val="00EC414C"/>
    <w:rsid w:val="00EC423B"/>
    <w:rsid w:val="00EC65FE"/>
    <w:rsid w:val="00EC75A2"/>
    <w:rsid w:val="00EC7606"/>
    <w:rsid w:val="00ED20B7"/>
    <w:rsid w:val="00ED2FB8"/>
    <w:rsid w:val="00ED36D6"/>
    <w:rsid w:val="00ED45EA"/>
    <w:rsid w:val="00ED49DA"/>
    <w:rsid w:val="00ED61C6"/>
    <w:rsid w:val="00ED623E"/>
    <w:rsid w:val="00ED6824"/>
    <w:rsid w:val="00ED7914"/>
    <w:rsid w:val="00EE1164"/>
    <w:rsid w:val="00EE3428"/>
    <w:rsid w:val="00EE431E"/>
    <w:rsid w:val="00EE437F"/>
    <w:rsid w:val="00EE4AA8"/>
    <w:rsid w:val="00EE5176"/>
    <w:rsid w:val="00EE5CD1"/>
    <w:rsid w:val="00EE6451"/>
    <w:rsid w:val="00EE6537"/>
    <w:rsid w:val="00EE73A4"/>
    <w:rsid w:val="00EF055D"/>
    <w:rsid w:val="00EF292B"/>
    <w:rsid w:val="00EF436B"/>
    <w:rsid w:val="00EF466C"/>
    <w:rsid w:val="00EF4EB2"/>
    <w:rsid w:val="00EF5005"/>
    <w:rsid w:val="00EF5539"/>
    <w:rsid w:val="00EF648F"/>
    <w:rsid w:val="00EF6933"/>
    <w:rsid w:val="00EF73AC"/>
    <w:rsid w:val="00EF7606"/>
    <w:rsid w:val="00EF76C1"/>
    <w:rsid w:val="00EF787B"/>
    <w:rsid w:val="00F0046F"/>
    <w:rsid w:val="00F0053B"/>
    <w:rsid w:val="00F00940"/>
    <w:rsid w:val="00F00E4A"/>
    <w:rsid w:val="00F016F0"/>
    <w:rsid w:val="00F02216"/>
    <w:rsid w:val="00F047E7"/>
    <w:rsid w:val="00F04A4F"/>
    <w:rsid w:val="00F05F8E"/>
    <w:rsid w:val="00F079C4"/>
    <w:rsid w:val="00F07C7A"/>
    <w:rsid w:val="00F100E1"/>
    <w:rsid w:val="00F10F7D"/>
    <w:rsid w:val="00F1125E"/>
    <w:rsid w:val="00F11E41"/>
    <w:rsid w:val="00F12D6A"/>
    <w:rsid w:val="00F12E4B"/>
    <w:rsid w:val="00F142E8"/>
    <w:rsid w:val="00F15115"/>
    <w:rsid w:val="00F15DA8"/>
    <w:rsid w:val="00F162B0"/>
    <w:rsid w:val="00F20A30"/>
    <w:rsid w:val="00F221B5"/>
    <w:rsid w:val="00F23261"/>
    <w:rsid w:val="00F23676"/>
    <w:rsid w:val="00F241CA"/>
    <w:rsid w:val="00F24D5D"/>
    <w:rsid w:val="00F25D2A"/>
    <w:rsid w:val="00F26511"/>
    <w:rsid w:val="00F26546"/>
    <w:rsid w:val="00F2677B"/>
    <w:rsid w:val="00F26B0D"/>
    <w:rsid w:val="00F27960"/>
    <w:rsid w:val="00F304A7"/>
    <w:rsid w:val="00F30D76"/>
    <w:rsid w:val="00F310D6"/>
    <w:rsid w:val="00F31707"/>
    <w:rsid w:val="00F32B44"/>
    <w:rsid w:val="00F32DC5"/>
    <w:rsid w:val="00F3306B"/>
    <w:rsid w:val="00F336A7"/>
    <w:rsid w:val="00F33C6F"/>
    <w:rsid w:val="00F34F33"/>
    <w:rsid w:val="00F3563E"/>
    <w:rsid w:val="00F356C7"/>
    <w:rsid w:val="00F4090A"/>
    <w:rsid w:val="00F4357B"/>
    <w:rsid w:val="00F44228"/>
    <w:rsid w:val="00F4432E"/>
    <w:rsid w:val="00F44BDE"/>
    <w:rsid w:val="00F453FE"/>
    <w:rsid w:val="00F45FB5"/>
    <w:rsid w:val="00F46111"/>
    <w:rsid w:val="00F51301"/>
    <w:rsid w:val="00F516DC"/>
    <w:rsid w:val="00F51AFC"/>
    <w:rsid w:val="00F5230E"/>
    <w:rsid w:val="00F54537"/>
    <w:rsid w:val="00F54C38"/>
    <w:rsid w:val="00F55185"/>
    <w:rsid w:val="00F55685"/>
    <w:rsid w:val="00F55E8A"/>
    <w:rsid w:val="00F55F2E"/>
    <w:rsid w:val="00F56649"/>
    <w:rsid w:val="00F576FB"/>
    <w:rsid w:val="00F6009C"/>
    <w:rsid w:val="00F60FA1"/>
    <w:rsid w:val="00F631BA"/>
    <w:rsid w:val="00F632B7"/>
    <w:rsid w:val="00F63D2E"/>
    <w:rsid w:val="00F645E4"/>
    <w:rsid w:val="00F6464C"/>
    <w:rsid w:val="00F6534C"/>
    <w:rsid w:val="00F679DE"/>
    <w:rsid w:val="00F70764"/>
    <w:rsid w:val="00F70826"/>
    <w:rsid w:val="00F70E27"/>
    <w:rsid w:val="00F712B4"/>
    <w:rsid w:val="00F7134B"/>
    <w:rsid w:val="00F71769"/>
    <w:rsid w:val="00F72EAC"/>
    <w:rsid w:val="00F7334A"/>
    <w:rsid w:val="00F738BC"/>
    <w:rsid w:val="00F75693"/>
    <w:rsid w:val="00F76581"/>
    <w:rsid w:val="00F77540"/>
    <w:rsid w:val="00F77DA6"/>
    <w:rsid w:val="00F77EA4"/>
    <w:rsid w:val="00F81606"/>
    <w:rsid w:val="00F819B6"/>
    <w:rsid w:val="00F81F24"/>
    <w:rsid w:val="00F82C6C"/>
    <w:rsid w:val="00F83FD3"/>
    <w:rsid w:val="00F83FDA"/>
    <w:rsid w:val="00F8459E"/>
    <w:rsid w:val="00F862B7"/>
    <w:rsid w:val="00F86993"/>
    <w:rsid w:val="00F86E22"/>
    <w:rsid w:val="00F87039"/>
    <w:rsid w:val="00F909FC"/>
    <w:rsid w:val="00F90AEB"/>
    <w:rsid w:val="00F90C63"/>
    <w:rsid w:val="00F90CDD"/>
    <w:rsid w:val="00F91AC6"/>
    <w:rsid w:val="00F92FA9"/>
    <w:rsid w:val="00F965B3"/>
    <w:rsid w:val="00FA02B0"/>
    <w:rsid w:val="00FA35B2"/>
    <w:rsid w:val="00FA3AB7"/>
    <w:rsid w:val="00FA4683"/>
    <w:rsid w:val="00FA4707"/>
    <w:rsid w:val="00FA5D19"/>
    <w:rsid w:val="00FA605B"/>
    <w:rsid w:val="00FA6F9C"/>
    <w:rsid w:val="00FA79D4"/>
    <w:rsid w:val="00FB0C14"/>
    <w:rsid w:val="00FB1421"/>
    <w:rsid w:val="00FB1B0B"/>
    <w:rsid w:val="00FB1D90"/>
    <w:rsid w:val="00FB2640"/>
    <w:rsid w:val="00FB3D0C"/>
    <w:rsid w:val="00FB405B"/>
    <w:rsid w:val="00FB414D"/>
    <w:rsid w:val="00FB4CC6"/>
    <w:rsid w:val="00FB4E3D"/>
    <w:rsid w:val="00FB5550"/>
    <w:rsid w:val="00FB5664"/>
    <w:rsid w:val="00FB6124"/>
    <w:rsid w:val="00FB799B"/>
    <w:rsid w:val="00FC0B65"/>
    <w:rsid w:val="00FC170A"/>
    <w:rsid w:val="00FC2556"/>
    <w:rsid w:val="00FC2928"/>
    <w:rsid w:val="00FC2D64"/>
    <w:rsid w:val="00FC314F"/>
    <w:rsid w:val="00FC473C"/>
    <w:rsid w:val="00FC5355"/>
    <w:rsid w:val="00FC6329"/>
    <w:rsid w:val="00FC6502"/>
    <w:rsid w:val="00FC6BC8"/>
    <w:rsid w:val="00FC750B"/>
    <w:rsid w:val="00FD0299"/>
    <w:rsid w:val="00FD09D0"/>
    <w:rsid w:val="00FD0CDF"/>
    <w:rsid w:val="00FD0F73"/>
    <w:rsid w:val="00FD315C"/>
    <w:rsid w:val="00FD4C39"/>
    <w:rsid w:val="00FD5283"/>
    <w:rsid w:val="00FD5610"/>
    <w:rsid w:val="00FD5913"/>
    <w:rsid w:val="00FD5D90"/>
    <w:rsid w:val="00FD6045"/>
    <w:rsid w:val="00FE04D7"/>
    <w:rsid w:val="00FE0A9A"/>
    <w:rsid w:val="00FE1076"/>
    <w:rsid w:val="00FE21D8"/>
    <w:rsid w:val="00FE2268"/>
    <w:rsid w:val="00FE2503"/>
    <w:rsid w:val="00FE27A0"/>
    <w:rsid w:val="00FE359C"/>
    <w:rsid w:val="00FE3988"/>
    <w:rsid w:val="00FE4857"/>
    <w:rsid w:val="00FE552A"/>
    <w:rsid w:val="00FE6F69"/>
    <w:rsid w:val="00FE734F"/>
    <w:rsid w:val="00FE7A2E"/>
    <w:rsid w:val="00FF1991"/>
    <w:rsid w:val="00FF2AF2"/>
    <w:rsid w:val="00FF2C89"/>
    <w:rsid w:val="00FF3A52"/>
    <w:rsid w:val="00FF3B3B"/>
    <w:rsid w:val="00FF4C59"/>
    <w:rsid w:val="00FF5837"/>
    <w:rsid w:val="00FF5A4D"/>
    <w:rsid w:val="00FF6C26"/>
    <w:rsid w:val="00FF7406"/>
    <w:rsid w:val="00FF78DE"/>
    <w:rsid w:val="00FF7ED9"/>
    <w:rsid w:val="31D3159A"/>
    <w:rsid w:val="3BF3A3DF"/>
    <w:rsid w:val="6520F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45B7D"/>
  <w15:docId w15:val="{DA9D7733-628E-46BF-BA4D-CAC233C8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33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qFormat/>
    <w:rsid w:val="002E593D"/>
    <w:pPr>
      <w:keepNext/>
      <w:keepLines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Ttulo3"/>
    <w:next w:val="Normal"/>
    <w:link w:val="Ttulo2Car"/>
    <w:unhideWhenUsed/>
    <w:qFormat/>
    <w:rsid w:val="002E593D"/>
    <w:pPr>
      <w:numPr>
        <w:ilvl w:val="1"/>
      </w:numPr>
      <w:spacing w:before="240"/>
      <w:contextualSpacing/>
      <w:outlineLvl w:val="1"/>
    </w:pPr>
  </w:style>
  <w:style w:type="paragraph" w:styleId="Ttulo3">
    <w:name w:val="heading 3"/>
    <w:basedOn w:val="Ttulo4"/>
    <w:next w:val="Normal"/>
    <w:link w:val="Ttulo3Car"/>
    <w:unhideWhenUsed/>
    <w:qFormat/>
    <w:rsid w:val="00BD66D0"/>
    <w:pPr>
      <w:numPr>
        <w:ilvl w:val="2"/>
        <w:numId w:val="1"/>
      </w:numPr>
      <w:spacing w:before="0" w:after="120"/>
      <w:outlineLvl w:val="2"/>
    </w:pPr>
    <w:rPr>
      <w:rFonts w:cs="Arial" w:asciiTheme="minorHAnsi" w:hAnsiTheme="minorHAnsi"/>
      <w:i w:val="0"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7AD2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1"/>
    <w:qFormat/>
    <w:rsid w:val="00592A04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592A04"/>
  </w:style>
  <w:style w:type="character" w:styleId="TextodegloboCar" w:customStyle="1">
    <w:name w:val="Texto de globo Car"/>
    <w:basedOn w:val="Fuentedeprrafopredeter"/>
    <w:link w:val="Textodeglobo"/>
    <w:qFormat/>
    <w:rsid w:val="00592A04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qFormat/>
    <w:rsid w:val="002E593D"/>
    <w:rPr>
      <w:rFonts w:eastAsiaTheme="majorEastAsia" w:cstheme="majorBidi"/>
      <w:b/>
      <w:bCs/>
      <w:szCs w:val="28"/>
    </w:rPr>
  </w:style>
  <w:style w:type="character" w:styleId="EnlacedeInternet" w:customStyle="1">
    <w:name w:val="Enlace de Internet"/>
    <w:basedOn w:val="Fuentedeprrafopredeter"/>
    <w:unhideWhenUsed/>
    <w:rsid w:val="00513905"/>
    <w:rPr>
      <w:color w:val="0563C1"/>
      <w:u w:val="single"/>
    </w:rPr>
  </w:style>
  <w:style w:type="character" w:styleId="Ttulo2Car" w:customStyle="1">
    <w:name w:val="Título 2 Car"/>
    <w:basedOn w:val="Fuentedeprrafopredeter"/>
    <w:link w:val="Ttulo2"/>
    <w:qFormat/>
    <w:rsid w:val="002E593D"/>
    <w:rPr>
      <w:rFonts w:cs="Arial" w:eastAsiaTheme="majorEastAsia"/>
      <w:b/>
      <w:bCs/>
      <w:iCs/>
      <w:color w:val="000000" w:themeColor="text1"/>
    </w:rPr>
  </w:style>
  <w:style w:type="character" w:styleId="Ttulo3Car" w:customStyle="1">
    <w:name w:val="Título 3 Car"/>
    <w:basedOn w:val="Fuentedeprrafopredeter"/>
    <w:link w:val="Ttulo3"/>
    <w:qFormat/>
    <w:rsid w:val="00BD66D0"/>
    <w:rPr>
      <w:rFonts w:cs="Arial" w:eastAsiaTheme="majorEastAsia"/>
      <w:b/>
      <w:bCs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qFormat/>
    <w:rsid w:val="00FB7AD2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apple-converted-space" w:customStyle="1">
    <w:name w:val="apple-converted-space"/>
    <w:basedOn w:val="Fuentedeprrafopredeter"/>
    <w:qFormat/>
    <w:rsid w:val="002F60EA"/>
  </w:style>
  <w:style w:type="character" w:styleId="Textoennegrita">
    <w:name w:val="Strong"/>
    <w:basedOn w:val="Fuentedeprrafopredeter"/>
    <w:uiPriority w:val="22"/>
    <w:qFormat/>
    <w:rsid w:val="002F60EA"/>
    <w:rPr>
      <w:b/>
      <w:bCs/>
    </w:rPr>
  </w:style>
  <w:style w:type="character" w:styleId="PrrafodelistaCar" w:customStyle="1">
    <w:name w:val="Párrafo de lista Car"/>
    <w:link w:val="Prrafodelista"/>
    <w:uiPriority w:val="34"/>
    <w:qFormat/>
    <w:rsid w:val="00D708C5"/>
  </w:style>
  <w:style w:type="character" w:styleId="green" w:customStyle="1">
    <w:name w:val="green"/>
    <w:basedOn w:val="Fuentedeprrafopredeter"/>
    <w:qFormat/>
    <w:rsid w:val="00D84F73"/>
  </w:style>
  <w:style w:type="character" w:styleId="Hipervnculovisitado">
    <w:name w:val="FollowedHyperlink"/>
    <w:basedOn w:val="Fuentedeprrafopredeter"/>
    <w:uiPriority w:val="99"/>
    <w:semiHidden/>
    <w:unhideWhenUsed/>
    <w:qFormat/>
    <w:rsid w:val="008729F3"/>
    <w:rPr>
      <w:color w:val="800080" w:themeColor="followedHyperlink"/>
      <w:u w:val="single"/>
    </w:rPr>
  </w:style>
  <w:style w:type="character" w:styleId="Ttulodellibro">
    <w:name w:val="Book Title"/>
    <w:basedOn w:val="Fuentedeprrafopredeter"/>
    <w:uiPriority w:val="33"/>
    <w:qFormat/>
    <w:rsid w:val="00634620"/>
    <w:rPr>
      <w:b/>
      <w:bCs/>
      <w:i/>
      <w:iCs/>
      <w:spacing w:val="5"/>
    </w:rPr>
  </w:style>
  <w:style w:type="character" w:styleId="WW8Num1z0" w:customStyle="1">
    <w:name w:val="WW8Num1z0"/>
    <w:qFormat/>
    <w:rsid w:val="007559F4"/>
    <w:rPr>
      <w:rFonts w:ascii="Symbol" w:hAnsi="Symbol" w:cs="Symbol"/>
    </w:rPr>
  </w:style>
  <w:style w:type="character" w:styleId="WW8Num2z0" w:customStyle="1">
    <w:name w:val="WW8Num2z0"/>
    <w:qFormat/>
    <w:rsid w:val="007559F4"/>
    <w:rPr>
      <w:rFonts w:ascii="Symbol" w:hAnsi="Symbol" w:cs="Symbol"/>
    </w:rPr>
  </w:style>
  <w:style w:type="character" w:styleId="WW8Num3z0" w:customStyle="1">
    <w:name w:val="WW8Num3z0"/>
    <w:qFormat/>
    <w:rsid w:val="007559F4"/>
    <w:rPr>
      <w:rFonts w:ascii="Calibri" w:hAnsi="Calibri" w:eastAsia="Calibri" w:cs="Calibri"/>
    </w:rPr>
  </w:style>
  <w:style w:type="character" w:styleId="WW8Num3z1" w:customStyle="1">
    <w:name w:val="WW8Num3z1"/>
    <w:qFormat/>
    <w:rsid w:val="007559F4"/>
    <w:rPr>
      <w:rFonts w:ascii="Courier New" w:hAnsi="Courier New" w:cs="Courier New"/>
    </w:rPr>
  </w:style>
  <w:style w:type="character" w:styleId="WW8Num3z2" w:customStyle="1">
    <w:name w:val="WW8Num3z2"/>
    <w:qFormat/>
    <w:rsid w:val="007559F4"/>
    <w:rPr>
      <w:rFonts w:ascii="Wingdings" w:hAnsi="Wingdings" w:cs="Wingdings"/>
    </w:rPr>
  </w:style>
  <w:style w:type="character" w:styleId="WW8Num3z3" w:customStyle="1">
    <w:name w:val="WW8Num3z3"/>
    <w:qFormat/>
    <w:rsid w:val="007559F4"/>
    <w:rPr>
      <w:rFonts w:ascii="Symbol" w:hAnsi="Symbol" w:cs="Symbol"/>
    </w:rPr>
  </w:style>
  <w:style w:type="character" w:styleId="WW8Num4z0" w:customStyle="1">
    <w:name w:val="WW8Num4z0"/>
    <w:qFormat/>
    <w:rsid w:val="007559F4"/>
    <w:rPr>
      <w:rFonts w:ascii="Symbol" w:hAnsi="Symbol" w:cs="Symbol"/>
    </w:rPr>
  </w:style>
  <w:style w:type="character" w:styleId="WW8Num4z1" w:customStyle="1">
    <w:name w:val="WW8Num4z1"/>
    <w:qFormat/>
    <w:rsid w:val="007559F4"/>
    <w:rPr>
      <w:rFonts w:ascii="Courier New" w:hAnsi="Courier New" w:cs="Courier New"/>
    </w:rPr>
  </w:style>
  <w:style w:type="character" w:styleId="WW8Num4z2" w:customStyle="1">
    <w:name w:val="WW8Num4z2"/>
    <w:qFormat/>
    <w:rsid w:val="007559F4"/>
    <w:rPr>
      <w:rFonts w:ascii="Wingdings" w:hAnsi="Wingdings" w:cs="Wingdings"/>
    </w:rPr>
  </w:style>
  <w:style w:type="character" w:styleId="WW8Num5z0" w:customStyle="1">
    <w:name w:val="WW8Num5z0"/>
    <w:qFormat/>
    <w:rsid w:val="007559F4"/>
    <w:rPr>
      <w:rFonts w:ascii="Calibri" w:hAnsi="Calibri" w:eastAsia="Calibri" w:cs="Calibri"/>
    </w:rPr>
  </w:style>
  <w:style w:type="character" w:styleId="WW8Num5z1" w:customStyle="1">
    <w:name w:val="WW8Num5z1"/>
    <w:qFormat/>
    <w:rsid w:val="007559F4"/>
    <w:rPr>
      <w:rFonts w:ascii="Courier New" w:hAnsi="Courier New" w:cs="Courier New"/>
    </w:rPr>
  </w:style>
  <w:style w:type="character" w:styleId="WW8Num5z2" w:customStyle="1">
    <w:name w:val="WW8Num5z2"/>
    <w:qFormat/>
    <w:rsid w:val="007559F4"/>
    <w:rPr>
      <w:rFonts w:ascii="Wingdings" w:hAnsi="Wingdings" w:cs="Wingdings"/>
    </w:rPr>
  </w:style>
  <w:style w:type="character" w:styleId="WW8Num5z3" w:customStyle="1">
    <w:name w:val="WW8Num5z3"/>
    <w:qFormat/>
    <w:rsid w:val="007559F4"/>
    <w:rPr>
      <w:rFonts w:ascii="Symbol" w:hAnsi="Symbol" w:cs="Symbol"/>
    </w:rPr>
  </w:style>
  <w:style w:type="character" w:styleId="WW8Num6z0" w:customStyle="1">
    <w:name w:val="WW8Num6z0"/>
    <w:qFormat/>
    <w:rsid w:val="007559F4"/>
    <w:rPr>
      <w:rFonts w:ascii="Symbol" w:hAnsi="Symbol" w:cs="Symbol"/>
    </w:rPr>
  </w:style>
  <w:style w:type="character" w:styleId="WW8Num6z1" w:customStyle="1">
    <w:name w:val="WW8Num6z1"/>
    <w:qFormat/>
    <w:rsid w:val="007559F4"/>
    <w:rPr>
      <w:rFonts w:ascii="Courier New" w:hAnsi="Courier New" w:cs="Courier New"/>
    </w:rPr>
  </w:style>
  <w:style w:type="character" w:styleId="WW8Num6z2" w:customStyle="1">
    <w:name w:val="WW8Num6z2"/>
    <w:qFormat/>
    <w:rsid w:val="007559F4"/>
    <w:rPr>
      <w:rFonts w:ascii="Wingdings" w:hAnsi="Wingdings" w:cs="Wingdings"/>
    </w:rPr>
  </w:style>
  <w:style w:type="character" w:styleId="WW8Num7z0" w:customStyle="1">
    <w:name w:val="WW8Num7z0"/>
    <w:qFormat/>
    <w:rsid w:val="007559F4"/>
    <w:rPr>
      <w:rFonts w:cs="Times New Roman"/>
    </w:rPr>
  </w:style>
  <w:style w:type="character" w:styleId="WW8Num7z1" w:customStyle="1">
    <w:name w:val="WW8Num7z1"/>
    <w:qFormat/>
    <w:rsid w:val="007559F4"/>
  </w:style>
  <w:style w:type="character" w:styleId="WW8Num7z2" w:customStyle="1">
    <w:name w:val="WW8Num7z2"/>
    <w:qFormat/>
    <w:rsid w:val="007559F4"/>
  </w:style>
  <w:style w:type="character" w:styleId="WW8Num7z3" w:customStyle="1">
    <w:name w:val="WW8Num7z3"/>
    <w:qFormat/>
    <w:rsid w:val="007559F4"/>
  </w:style>
  <w:style w:type="character" w:styleId="WW8Num7z4" w:customStyle="1">
    <w:name w:val="WW8Num7z4"/>
    <w:qFormat/>
    <w:rsid w:val="007559F4"/>
  </w:style>
  <w:style w:type="character" w:styleId="WW8Num7z5" w:customStyle="1">
    <w:name w:val="WW8Num7z5"/>
    <w:qFormat/>
    <w:rsid w:val="007559F4"/>
  </w:style>
  <w:style w:type="character" w:styleId="WW8Num7z6" w:customStyle="1">
    <w:name w:val="WW8Num7z6"/>
    <w:qFormat/>
    <w:rsid w:val="007559F4"/>
  </w:style>
  <w:style w:type="character" w:styleId="WW8Num7z7" w:customStyle="1">
    <w:name w:val="WW8Num7z7"/>
    <w:qFormat/>
    <w:rsid w:val="007559F4"/>
  </w:style>
  <w:style w:type="character" w:styleId="WW8Num7z8" w:customStyle="1">
    <w:name w:val="WW8Num7z8"/>
    <w:qFormat/>
    <w:rsid w:val="007559F4"/>
  </w:style>
  <w:style w:type="character" w:styleId="WW8Num8z0" w:customStyle="1">
    <w:name w:val="WW8Num8z0"/>
    <w:qFormat/>
    <w:rsid w:val="007559F4"/>
    <w:rPr>
      <w:b/>
      <w:bCs/>
      <w:caps w:val="0"/>
      <w:smallCaps w:val="0"/>
      <w:color w:val="000000"/>
    </w:rPr>
  </w:style>
  <w:style w:type="character" w:styleId="WW8Num8z1" w:customStyle="1">
    <w:name w:val="WW8Num8z1"/>
    <w:qFormat/>
    <w:rsid w:val="007559F4"/>
    <w:rPr>
      <w:rFonts w:ascii="Symbol" w:hAnsi="Symbol" w:eastAsia="Times New Roman" w:cs="Times New Roman"/>
      <w:color w:val="000000"/>
    </w:rPr>
  </w:style>
  <w:style w:type="character" w:styleId="WW8Num8z2" w:customStyle="1">
    <w:name w:val="WW8Num8z2"/>
    <w:qFormat/>
    <w:rsid w:val="007559F4"/>
  </w:style>
  <w:style w:type="character" w:styleId="WW8Num8z3" w:customStyle="1">
    <w:name w:val="WW8Num8z3"/>
    <w:qFormat/>
    <w:rsid w:val="007559F4"/>
  </w:style>
  <w:style w:type="character" w:styleId="WW8Num8z4" w:customStyle="1">
    <w:name w:val="WW8Num8z4"/>
    <w:qFormat/>
    <w:rsid w:val="007559F4"/>
  </w:style>
  <w:style w:type="character" w:styleId="WW8Num8z5" w:customStyle="1">
    <w:name w:val="WW8Num8z5"/>
    <w:qFormat/>
    <w:rsid w:val="007559F4"/>
  </w:style>
  <w:style w:type="character" w:styleId="WW8Num8z6" w:customStyle="1">
    <w:name w:val="WW8Num8z6"/>
    <w:qFormat/>
    <w:rsid w:val="007559F4"/>
  </w:style>
  <w:style w:type="character" w:styleId="WW8Num8z7" w:customStyle="1">
    <w:name w:val="WW8Num8z7"/>
    <w:qFormat/>
    <w:rsid w:val="007559F4"/>
  </w:style>
  <w:style w:type="character" w:styleId="WW8Num8z8" w:customStyle="1">
    <w:name w:val="WW8Num8z8"/>
    <w:qFormat/>
    <w:rsid w:val="007559F4"/>
  </w:style>
  <w:style w:type="character" w:styleId="WW8Num9z0" w:customStyle="1">
    <w:name w:val="WW8Num9z0"/>
    <w:qFormat/>
    <w:rsid w:val="007559F4"/>
    <w:rPr>
      <w:rFonts w:ascii="Calibri" w:hAnsi="Calibri" w:eastAsia="Calibri" w:cs="Calibri"/>
    </w:rPr>
  </w:style>
  <w:style w:type="character" w:styleId="WW8Num9z1" w:customStyle="1">
    <w:name w:val="WW8Num9z1"/>
    <w:qFormat/>
    <w:rsid w:val="007559F4"/>
    <w:rPr>
      <w:rFonts w:ascii="Courier New" w:hAnsi="Courier New" w:cs="Courier New"/>
    </w:rPr>
  </w:style>
  <w:style w:type="character" w:styleId="WW8Num9z2" w:customStyle="1">
    <w:name w:val="WW8Num9z2"/>
    <w:qFormat/>
    <w:rsid w:val="007559F4"/>
    <w:rPr>
      <w:rFonts w:ascii="Wingdings" w:hAnsi="Wingdings" w:cs="Wingdings"/>
    </w:rPr>
  </w:style>
  <w:style w:type="character" w:styleId="WW8Num9z3" w:customStyle="1">
    <w:name w:val="WW8Num9z3"/>
    <w:qFormat/>
    <w:rsid w:val="007559F4"/>
    <w:rPr>
      <w:rFonts w:ascii="Symbol" w:hAnsi="Symbol" w:cs="Symbol"/>
    </w:rPr>
  </w:style>
  <w:style w:type="character" w:styleId="WW8Num10z0" w:customStyle="1">
    <w:name w:val="WW8Num10z0"/>
    <w:qFormat/>
    <w:rsid w:val="007559F4"/>
    <w:rPr>
      <w:rFonts w:cs="Times New Roman"/>
      <w:bCs/>
      <w:color w:val="000000"/>
      <w:lang w:val="en-US"/>
    </w:rPr>
  </w:style>
  <w:style w:type="character" w:styleId="WW8Num10z1" w:customStyle="1">
    <w:name w:val="WW8Num10z1"/>
    <w:qFormat/>
    <w:rsid w:val="007559F4"/>
  </w:style>
  <w:style w:type="character" w:styleId="WW8Num10z2" w:customStyle="1">
    <w:name w:val="WW8Num10z2"/>
    <w:qFormat/>
    <w:rsid w:val="007559F4"/>
  </w:style>
  <w:style w:type="character" w:styleId="WW8Num10z3" w:customStyle="1">
    <w:name w:val="WW8Num10z3"/>
    <w:qFormat/>
    <w:rsid w:val="007559F4"/>
  </w:style>
  <w:style w:type="character" w:styleId="WW8Num10z4" w:customStyle="1">
    <w:name w:val="WW8Num10z4"/>
    <w:qFormat/>
    <w:rsid w:val="007559F4"/>
  </w:style>
  <w:style w:type="character" w:styleId="WW8Num10z5" w:customStyle="1">
    <w:name w:val="WW8Num10z5"/>
    <w:qFormat/>
    <w:rsid w:val="007559F4"/>
  </w:style>
  <w:style w:type="character" w:styleId="WW8Num10z6" w:customStyle="1">
    <w:name w:val="WW8Num10z6"/>
    <w:qFormat/>
    <w:rsid w:val="007559F4"/>
  </w:style>
  <w:style w:type="character" w:styleId="WW8Num10z7" w:customStyle="1">
    <w:name w:val="WW8Num10z7"/>
    <w:qFormat/>
    <w:rsid w:val="007559F4"/>
  </w:style>
  <w:style w:type="character" w:styleId="WW8Num10z8" w:customStyle="1">
    <w:name w:val="WW8Num10z8"/>
    <w:qFormat/>
    <w:rsid w:val="007559F4"/>
  </w:style>
  <w:style w:type="character" w:styleId="WW8Num11z0" w:customStyle="1">
    <w:name w:val="WW8Num11z0"/>
    <w:qFormat/>
    <w:rsid w:val="007559F4"/>
    <w:rPr>
      <w:rFonts w:ascii="Wingdings" w:hAnsi="Wingdings" w:cs="Wingdings"/>
      <w:color w:val="00000A"/>
    </w:rPr>
  </w:style>
  <w:style w:type="character" w:styleId="WW8Num11z1" w:customStyle="1">
    <w:name w:val="WW8Num11z1"/>
    <w:qFormat/>
    <w:rsid w:val="007559F4"/>
    <w:rPr>
      <w:rFonts w:ascii="Courier New" w:hAnsi="Courier New" w:cs="Courier New"/>
    </w:rPr>
  </w:style>
  <w:style w:type="character" w:styleId="WW8Num11z2" w:customStyle="1">
    <w:name w:val="WW8Num11z2"/>
    <w:qFormat/>
    <w:rsid w:val="007559F4"/>
    <w:rPr>
      <w:rFonts w:ascii="Wingdings" w:hAnsi="Wingdings" w:cs="Wingdings"/>
    </w:rPr>
  </w:style>
  <w:style w:type="character" w:styleId="WW8Num11z3" w:customStyle="1">
    <w:name w:val="WW8Num11z3"/>
    <w:qFormat/>
    <w:rsid w:val="007559F4"/>
    <w:rPr>
      <w:rFonts w:ascii="Symbol" w:hAnsi="Symbol" w:cs="Symbol"/>
    </w:rPr>
  </w:style>
  <w:style w:type="character" w:styleId="WW8Num12z0" w:customStyle="1">
    <w:name w:val="WW8Num12z0"/>
    <w:qFormat/>
    <w:rsid w:val="007559F4"/>
    <w:rPr>
      <w:rFonts w:ascii="Symbol" w:hAnsi="Symbol" w:eastAsia="Calibri" w:cs="Symbol"/>
      <w:lang w:eastAsia="en-US"/>
    </w:rPr>
  </w:style>
  <w:style w:type="character" w:styleId="WW8Num12z1" w:customStyle="1">
    <w:name w:val="WW8Num12z1"/>
    <w:qFormat/>
    <w:rsid w:val="007559F4"/>
    <w:rPr>
      <w:rFonts w:ascii="Courier New" w:hAnsi="Courier New" w:cs="Courier New"/>
    </w:rPr>
  </w:style>
  <w:style w:type="character" w:styleId="WW8Num12z2" w:customStyle="1">
    <w:name w:val="WW8Num12z2"/>
    <w:qFormat/>
    <w:rsid w:val="007559F4"/>
    <w:rPr>
      <w:rFonts w:ascii="Wingdings" w:hAnsi="Wingdings" w:cs="Wingdings"/>
    </w:rPr>
  </w:style>
  <w:style w:type="character" w:styleId="WW8Num13z0" w:customStyle="1">
    <w:name w:val="WW8Num13z0"/>
    <w:qFormat/>
    <w:rsid w:val="007559F4"/>
    <w:rPr>
      <w:b/>
      <w:bCs/>
      <w:color w:val="000000"/>
    </w:rPr>
  </w:style>
  <w:style w:type="character" w:styleId="WW8Num13z1" w:customStyle="1">
    <w:name w:val="WW8Num13z1"/>
    <w:qFormat/>
    <w:rsid w:val="007559F4"/>
  </w:style>
  <w:style w:type="character" w:styleId="WW8Num13z2" w:customStyle="1">
    <w:name w:val="WW8Num13z2"/>
    <w:qFormat/>
    <w:rsid w:val="007559F4"/>
  </w:style>
  <w:style w:type="character" w:styleId="WW8Num13z3" w:customStyle="1">
    <w:name w:val="WW8Num13z3"/>
    <w:qFormat/>
    <w:rsid w:val="007559F4"/>
  </w:style>
  <w:style w:type="character" w:styleId="WW8Num13z4" w:customStyle="1">
    <w:name w:val="WW8Num13z4"/>
    <w:qFormat/>
    <w:rsid w:val="007559F4"/>
  </w:style>
  <w:style w:type="character" w:styleId="WW8Num13z5" w:customStyle="1">
    <w:name w:val="WW8Num13z5"/>
    <w:qFormat/>
    <w:rsid w:val="007559F4"/>
  </w:style>
  <w:style w:type="character" w:styleId="WW8Num13z6" w:customStyle="1">
    <w:name w:val="WW8Num13z6"/>
    <w:qFormat/>
    <w:rsid w:val="007559F4"/>
  </w:style>
  <w:style w:type="character" w:styleId="WW8Num13z7" w:customStyle="1">
    <w:name w:val="WW8Num13z7"/>
    <w:qFormat/>
    <w:rsid w:val="007559F4"/>
  </w:style>
  <w:style w:type="character" w:styleId="WW8Num13z8" w:customStyle="1">
    <w:name w:val="WW8Num13z8"/>
    <w:qFormat/>
    <w:rsid w:val="007559F4"/>
  </w:style>
  <w:style w:type="character" w:styleId="WW8Num14z0" w:customStyle="1">
    <w:name w:val="WW8Num14z0"/>
    <w:qFormat/>
    <w:rsid w:val="007559F4"/>
    <w:rPr>
      <w:rFonts w:ascii="Calibri" w:hAnsi="Calibri" w:eastAsia="Calibri" w:cs="Calibri"/>
    </w:rPr>
  </w:style>
  <w:style w:type="character" w:styleId="WW8Num14z1" w:customStyle="1">
    <w:name w:val="WW8Num14z1"/>
    <w:qFormat/>
    <w:rsid w:val="007559F4"/>
    <w:rPr>
      <w:rFonts w:ascii="Courier New" w:hAnsi="Courier New" w:cs="Courier New"/>
    </w:rPr>
  </w:style>
  <w:style w:type="character" w:styleId="WW8Num14z2" w:customStyle="1">
    <w:name w:val="WW8Num14z2"/>
    <w:qFormat/>
    <w:rsid w:val="007559F4"/>
    <w:rPr>
      <w:rFonts w:ascii="Wingdings" w:hAnsi="Wingdings" w:cs="Wingdings"/>
    </w:rPr>
  </w:style>
  <w:style w:type="character" w:styleId="WW8Num14z3" w:customStyle="1">
    <w:name w:val="WW8Num14z3"/>
    <w:qFormat/>
    <w:rsid w:val="007559F4"/>
    <w:rPr>
      <w:rFonts w:ascii="Symbol" w:hAnsi="Symbol" w:cs="Symbol"/>
    </w:rPr>
  </w:style>
  <w:style w:type="character" w:styleId="WW8Num15z0" w:customStyle="1">
    <w:name w:val="WW8Num15z0"/>
    <w:qFormat/>
    <w:rsid w:val="007559F4"/>
    <w:rPr>
      <w:rFonts w:ascii="Symbol" w:hAnsi="Symbol" w:cs="Symbol"/>
    </w:rPr>
  </w:style>
  <w:style w:type="character" w:styleId="WW8Num15z1" w:customStyle="1">
    <w:name w:val="WW8Num15z1"/>
    <w:qFormat/>
    <w:rsid w:val="007559F4"/>
    <w:rPr>
      <w:rFonts w:ascii="Courier New" w:hAnsi="Courier New" w:cs="Courier New"/>
    </w:rPr>
  </w:style>
  <w:style w:type="character" w:styleId="WW8Num15z2" w:customStyle="1">
    <w:name w:val="WW8Num15z2"/>
    <w:qFormat/>
    <w:rsid w:val="007559F4"/>
    <w:rPr>
      <w:rFonts w:ascii="Wingdings" w:hAnsi="Wingdings" w:cs="Wingdings"/>
    </w:rPr>
  </w:style>
  <w:style w:type="character" w:styleId="WW8Num16z0" w:customStyle="1">
    <w:name w:val="WW8Num16z0"/>
    <w:qFormat/>
    <w:rsid w:val="007559F4"/>
    <w:rPr>
      <w:rFonts w:ascii="Symbol" w:hAnsi="Symbol" w:cs="Symbol"/>
    </w:rPr>
  </w:style>
  <w:style w:type="character" w:styleId="WW8Num16z1" w:customStyle="1">
    <w:name w:val="WW8Num16z1"/>
    <w:qFormat/>
    <w:rsid w:val="007559F4"/>
    <w:rPr>
      <w:rFonts w:ascii="Courier New" w:hAnsi="Courier New" w:cs="Courier New"/>
    </w:rPr>
  </w:style>
  <w:style w:type="character" w:styleId="WW8Num16z2" w:customStyle="1">
    <w:name w:val="WW8Num16z2"/>
    <w:qFormat/>
    <w:rsid w:val="007559F4"/>
    <w:rPr>
      <w:rFonts w:ascii="Wingdings" w:hAnsi="Wingdings" w:cs="Wingdings"/>
    </w:rPr>
  </w:style>
  <w:style w:type="character" w:styleId="WW8Num17z0" w:customStyle="1">
    <w:name w:val="WW8Num17z0"/>
    <w:qFormat/>
    <w:rsid w:val="007559F4"/>
    <w:rPr>
      <w:b/>
      <w:bCs/>
      <w:color w:val="000000"/>
    </w:rPr>
  </w:style>
  <w:style w:type="character" w:styleId="WW8Num17z1" w:customStyle="1">
    <w:name w:val="WW8Num17z1"/>
    <w:qFormat/>
    <w:rsid w:val="007559F4"/>
    <w:rPr>
      <w:b/>
    </w:rPr>
  </w:style>
  <w:style w:type="character" w:styleId="WW8Num17z2" w:customStyle="1">
    <w:name w:val="WW8Num17z2"/>
    <w:qFormat/>
    <w:rsid w:val="007559F4"/>
  </w:style>
  <w:style w:type="character" w:styleId="WW8Num17z3" w:customStyle="1">
    <w:name w:val="WW8Num17z3"/>
    <w:qFormat/>
    <w:rsid w:val="007559F4"/>
  </w:style>
  <w:style w:type="character" w:styleId="WW8Num17z4" w:customStyle="1">
    <w:name w:val="WW8Num17z4"/>
    <w:qFormat/>
    <w:rsid w:val="007559F4"/>
  </w:style>
  <w:style w:type="character" w:styleId="WW8Num17z5" w:customStyle="1">
    <w:name w:val="WW8Num17z5"/>
    <w:qFormat/>
    <w:rsid w:val="007559F4"/>
  </w:style>
  <w:style w:type="character" w:styleId="WW8Num17z6" w:customStyle="1">
    <w:name w:val="WW8Num17z6"/>
    <w:qFormat/>
    <w:rsid w:val="007559F4"/>
  </w:style>
  <w:style w:type="character" w:styleId="WW8Num17z7" w:customStyle="1">
    <w:name w:val="WW8Num17z7"/>
    <w:qFormat/>
    <w:rsid w:val="007559F4"/>
  </w:style>
  <w:style w:type="character" w:styleId="WW8Num17z8" w:customStyle="1">
    <w:name w:val="WW8Num17z8"/>
    <w:qFormat/>
    <w:rsid w:val="007559F4"/>
  </w:style>
  <w:style w:type="character" w:styleId="WW8Num18z0" w:customStyle="1">
    <w:name w:val="WW8Num18z0"/>
    <w:qFormat/>
    <w:rsid w:val="007559F4"/>
    <w:rPr>
      <w:rFonts w:ascii="Symbol" w:hAnsi="Symbol" w:cs="Symbol"/>
    </w:rPr>
  </w:style>
  <w:style w:type="character" w:styleId="WW8Num18z1" w:customStyle="1">
    <w:name w:val="WW8Num18z1"/>
    <w:qFormat/>
    <w:rsid w:val="007559F4"/>
    <w:rPr>
      <w:rFonts w:ascii="Courier New" w:hAnsi="Courier New" w:cs="Courier New"/>
    </w:rPr>
  </w:style>
  <w:style w:type="character" w:styleId="WW8Num18z2" w:customStyle="1">
    <w:name w:val="WW8Num18z2"/>
    <w:qFormat/>
    <w:rsid w:val="007559F4"/>
    <w:rPr>
      <w:rFonts w:ascii="Wingdings" w:hAnsi="Wingdings" w:cs="Wingdings"/>
    </w:rPr>
  </w:style>
  <w:style w:type="character" w:styleId="WW8Num19z0" w:customStyle="1">
    <w:name w:val="WW8Num19z0"/>
    <w:qFormat/>
    <w:rsid w:val="007559F4"/>
    <w:rPr>
      <w:rFonts w:cs="Segoe UI"/>
      <w:b w:val="0"/>
      <w:color w:val="00000A"/>
    </w:rPr>
  </w:style>
  <w:style w:type="character" w:styleId="WW8Num19z1" w:customStyle="1">
    <w:name w:val="WW8Num19z1"/>
    <w:qFormat/>
    <w:rsid w:val="007559F4"/>
    <w:rPr>
      <w:rFonts w:cs="Segoe UI"/>
      <w:b/>
      <w:color w:val="00000A"/>
    </w:rPr>
  </w:style>
  <w:style w:type="character" w:styleId="WW8Num20z0" w:customStyle="1">
    <w:name w:val="WW8Num20z0"/>
    <w:qFormat/>
    <w:rsid w:val="007559F4"/>
    <w:rPr>
      <w:rFonts w:ascii="Symbol" w:hAnsi="Symbol" w:cs="Symbol"/>
      <w:color w:val="000000"/>
      <w:lang w:val="es-CO" w:eastAsia="es-CO"/>
    </w:rPr>
  </w:style>
  <w:style w:type="character" w:styleId="WW8Num20z1" w:customStyle="1">
    <w:name w:val="WW8Num20z1"/>
    <w:qFormat/>
    <w:rsid w:val="007559F4"/>
    <w:rPr>
      <w:rFonts w:ascii="Courier New" w:hAnsi="Courier New" w:cs="Courier New"/>
    </w:rPr>
  </w:style>
  <w:style w:type="character" w:styleId="WW8Num20z2" w:customStyle="1">
    <w:name w:val="WW8Num20z2"/>
    <w:qFormat/>
    <w:rsid w:val="007559F4"/>
    <w:rPr>
      <w:rFonts w:ascii="Wingdings" w:hAnsi="Wingdings" w:cs="Wingdings"/>
    </w:rPr>
  </w:style>
  <w:style w:type="character" w:styleId="WW8Num21z0" w:customStyle="1">
    <w:name w:val="WW8Num21z0"/>
    <w:qFormat/>
    <w:rsid w:val="007559F4"/>
    <w:rPr>
      <w:rFonts w:ascii="Calibri" w:hAnsi="Calibri" w:eastAsia="Calibri" w:cs="Calibri"/>
    </w:rPr>
  </w:style>
  <w:style w:type="character" w:styleId="WW8Num21z1" w:customStyle="1">
    <w:name w:val="WW8Num21z1"/>
    <w:qFormat/>
    <w:rsid w:val="007559F4"/>
    <w:rPr>
      <w:rFonts w:ascii="Courier New" w:hAnsi="Courier New" w:cs="Courier New"/>
    </w:rPr>
  </w:style>
  <w:style w:type="character" w:styleId="WW8Num21z2" w:customStyle="1">
    <w:name w:val="WW8Num21z2"/>
    <w:qFormat/>
    <w:rsid w:val="007559F4"/>
    <w:rPr>
      <w:rFonts w:ascii="Wingdings" w:hAnsi="Wingdings" w:cs="Wingdings"/>
    </w:rPr>
  </w:style>
  <w:style w:type="character" w:styleId="WW8Num21z3" w:customStyle="1">
    <w:name w:val="WW8Num21z3"/>
    <w:qFormat/>
    <w:rsid w:val="007559F4"/>
    <w:rPr>
      <w:rFonts w:ascii="Symbol" w:hAnsi="Symbol" w:cs="Symbol"/>
    </w:rPr>
  </w:style>
  <w:style w:type="character" w:styleId="WW8Num22z0" w:customStyle="1">
    <w:name w:val="WW8Num22z0"/>
    <w:qFormat/>
    <w:rsid w:val="007559F4"/>
    <w:rPr>
      <w:rFonts w:ascii="Calibri" w:hAnsi="Calibri" w:eastAsia="Calibri" w:cs="Calibri"/>
    </w:rPr>
  </w:style>
  <w:style w:type="character" w:styleId="WW8Num22z1" w:customStyle="1">
    <w:name w:val="WW8Num22z1"/>
    <w:qFormat/>
    <w:rsid w:val="007559F4"/>
    <w:rPr>
      <w:rFonts w:ascii="Courier New" w:hAnsi="Courier New" w:cs="Courier New"/>
    </w:rPr>
  </w:style>
  <w:style w:type="character" w:styleId="WW8Num22z2" w:customStyle="1">
    <w:name w:val="WW8Num22z2"/>
    <w:qFormat/>
    <w:rsid w:val="007559F4"/>
    <w:rPr>
      <w:rFonts w:ascii="Wingdings" w:hAnsi="Wingdings" w:cs="Wingdings"/>
    </w:rPr>
  </w:style>
  <w:style w:type="character" w:styleId="WW8Num22z3" w:customStyle="1">
    <w:name w:val="WW8Num22z3"/>
    <w:qFormat/>
    <w:rsid w:val="007559F4"/>
    <w:rPr>
      <w:rFonts w:ascii="Symbol" w:hAnsi="Symbol" w:cs="Symbol"/>
    </w:rPr>
  </w:style>
  <w:style w:type="character" w:styleId="WW8Num23z0" w:customStyle="1">
    <w:name w:val="WW8Num23z0"/>
    <w:qFormat/>
    <w:rsid w:val="007559F4"/>
    <w:rPr>
      <w:rFonts w:ascii="Calibri" w:hAnsi="Calibri" w:eastAsia="Calibri" w:cs="Calibri"/>
    </w:rPr>
  </w:style>
  <w:style w:type="character" w:styleId="WW8Num23z1" w:customStyle="1">
    <w:name w:val="WW8Num23z1"/>
    <w:qFormat/>
    <w:rsid w:val="007559F4"/>
    <w:rPr>
      <w:rFonts w:ascii="Courier New" w:hAnsi="Courier New" w:cs="Courier New"/>
    </w:rPr>
  </w:style>
  <w:style w:type="character" w:styleId="WW8Num23z2" w:customStyle="1">
    <w:name w:val="WW8Num23z2"/>
    <w:qFormat/>
    <w:rsid w:val="007559F4"/>
    <w:rPr>
      <w:rFonts w:ascii="Wingdings" w:hAnsi="Wingdings" w:cs="Wingdings"/>
    </w:rPr>
  </w:style>
  <w:style w:type="character" w:styleId="WW8Num23z3" w:customStyle="1">
    <w:name w:val="WW8Num23z3"/>
    <w:qFormat/>
    <w:rsid w:val="007559F4"/>
    <w:rPr>
      <w:rFonts w:ascii="Symbol" w:hAnsi="Symbol" w:cs="Symbol"/>
    </w:rPr>
  </w:style>
  <w:style w:type="character" w:styleId="WW8Num24z0" w:customStyle="1">
    <w:name w:val="WW8Num24z0"/>
    <w:qFormat/>
    <w:rsid w:val="007559F4"/>
    <w:rPr>
      <w:rFonts w:ascii="Symbol" w:hAnsi="Symbol" w:cs="Symbol"/>
    </w:rPr>
  </w:style>
  <w:style w:type="character" w:styleId="WW8Num24z1" w:customStyle="1">
    <w:name w:val="WW8Num24z1"/>
    <w:qFormat/>
    <w:rsid w:val="007559F4"/>
    <w:rPr>
      <w:rFonts w:ascii="Courier New" w:hAnsi="Courier New" w:cs="Courier New"/>
    </w:rPr>
  </w:style>
  <w:style w:type="character" w:styleId="WW8Num24z2" w:customStyle="1">
    <w:name w:val="WW8Num24z2"/>
    <w:qFormat/>
    <w:rsid w:val="007559F4"/>
    <w:rPr>
      <w:rFonts w:ascii="Wingdings" w:hAnsi="Wingdings" w:cs="Wingdings"/>
    </w:rPr>
  </w:style>
  <w:style w:type="character" w:styleId="WW8Num25z0" w:customStyle="1">
    <w:name w:val="WW8Num25z0"/>
    <w:qFormat/>
    <w:rsid w:val="007559F4"/>
    <w:rPr>
      <w:rFonts w:ascii="Calibri" w:hAnsi="Calibri" w:eastAsia="Calibri" w:cs="Calibri"/>
    </w:rPr>
  </w:style>
  <w:style w:type="character" w:styleId="WW8Num25z1" w:customStyle="1">
    <w:name w:val="WW8Num25z1"/>
    <w:qFormat/>
    <w:rsid w:val="007559F4"/>
    <w:rPr>
      <w:rFonts w:ascii="Courier New" w:hAnsi="Courier New" w:cs="Courier New"/>
    </w:rPr>
  </w:style>
  <w:style w:type="character" w:styleId="WW8Num25z2" w:customStyle="1">
    <w:name w:val="WW8Num25z2"/>
    <w:qFormat/>
    <w:rsid w:val="007559F4"/>
    <w:rPr>
      <w:rFonts w:ascii="Wingdings" w:hAnsi="Wingdings" w:cs="Wingdings"/>
    </w:rPr>
  </w:style>
  <w:style w:type="character" w:styleId="WW8Num25z3" w:customStyle="1">
    <w:name w:val="WW8Num25z3"/>
    <w:qFormat/>
    <w:rsid w:val="007559F4"/>
    <w:rPr>
      <w:rFonts w:ascii="Symbol" w:hAnsi="Symbol" w:cs="Symbol"/>
    </w:rPr>
  </w:style>
  <w:style w:type="character" w:styleId="WW8Num26z0" w:customStyle="1">
    <w:name w:val="WW8Num26z0"/>
    <w:qFormat/>
    <w:rsid w:val="007559F4"/>
  </w:style>
  <w:style w:type="character" w:styleId="WW8Num26z1" w:customStyle="1">
    <w:name w:val="WW8Num26z1"/>
    <w:qFormat/>
    <w:rsid w:val="007559F4"/>
    <w:rPr>
      <w:b/>
      <w:bCs/>
      <w:color w:val="000000"/>
    </w:rPr>
  </w:style>
  <w:style w:type="character" w:styleId="WW8Num26z2" w:customStyle="1">
    <w:name w:val="WW8Num26z2"/>
    <w:qFormat/>
    <w:rsid w:val="007559F4"/>
  </w:style>
  <w:style w:type="character" w:styleId="WW8Num26z3" w:customStyle="1">
    <w:name w:val="WW8Num26z3"/>
    <w:qFormat/>
    <w:rsid w:val="007559F4"/>
  </w:style>
  <w:style w:type="character" w:styleId="WW8Num26z4" w:customStyle="1">
    <w:name w:val="WW8Num26z4"/>
    <w:qFormat/>
    <w:rsid w:val="007559F4"/>
  </w:style>
  <w:style w:type="character" w:styleId="WW8Num26z5" w:customStyle="1">
    <w:name w:val="WW8Num26z5"/>
    <w:qFormat/>
    <w:rsid w:val="007559F4"/>
  </w:style>
  <w:style w:type="character" w:styleId="WW8Num26z6" w:customStyle="1">
    <w:name w:val="WW8Num26z6"/>
    <w:qFormat/>
    <w:rsid w:val="007559F4"/>
  </w:style>
  <w:style w:type="character" w:styleId="WW8Num26z7" w:customStyle="1">
    <w:name w:val="WW8Num26z7"/>
    <w:qFormat/>
    <w:rsid w:val="007559F4"/>
  </w:style>
  <w:style w:type="character" w:styleId="WW8Num26z8" w:customStyle="1">
    <w:name w:val="WW8Num26z8"/>
    <w:qFormat/>
    <w:rsid w:val="007559F4"/>
  </w:style>
  <w:style w:type="character" w:styleId="WW8Num27z0" w:customStyle="1">
    <w:name w:val="WW8Num27z0"/>
    <w:qFormat/>
    <w:rsid w:val="007559F4"/>
    <w:rPr>
      <w:rFonts w:ascii="Wingdings" w:hAnsi="Wingdings" w:cs="Wingdings"/>
    </w:rPr>
  </w:style>
  <w:style w:type="character" w:styleId="WW8Num27z1" w:customStyle="1">
    <w:name w:val="WW8Num27z1"/>
    <w:qFormat/>
    <w:rsid w:val="007559F4"/>
    <w:rPr>
      <w:rFonts w:ascii="Courier New" w:hAnsi="Courier New" w:cs="Courier New"/>
    </w:rPr>
  </w:style>
  <w:style w:type="character" w:styleId="WW8Num27z3" w:customStyle="1">
    <w:name w:val="WW8Num27z3"/>
    <w:qFormat/>
    <w:rsid w:val="007559F4"/>
    <w:rPr>
      <w:rFonts w:ascii="Symbol" w:hAnsi="Symbol" w:cs="Symbol"/>
    </w:rPr>
  </w:style>
  <w:style w:type="character" w:styleId="WW8Num28z0" w:customStyle="1">
    <w:name w:val="WW8Num28z0"/>
    <w:qFormat/>
    <w:rsid w:val="007559F4"/>
  </w:style>
  <w:style w:type="character" w:styleId="WW8Num28z1" w:customStyle="1">
    <w:name w:val="WW8Num28z1"/>
    <w:qFormat/>
    <w:rsid w:val="007559F4"/>
  </w:style>
  <w:style w:type="character" w:styleId="WW8Num28z2" w:customStyle="1">
    <w:name w:val="WW8Num28z2"/>
    <w:qFormat/>
    <w:rsid w:val="007559F4"/>
  </w:style>
  <w:style w:type="character" w:styleId="WW8Num28z3" w:customStyle="1">
    <w:name w:val="WW8Num28z3"/>
    <w:qFormat/>
    <w:rsid w:val="007559F4"/>
  </w:style>
  <w:style w:type="character" w:styleId="WW8Num28z4" w:customStyle="1">
    <w:name w:val="WW8Num28z4"/>
    <w:qFormat/>
    <w:rsid w:val="007559F4"/>
  </w:style>
  <w:style w:type="character" w:styleId="WW8Num28z5" w:customStyle="1">
    <w:name w:val="WW8Num28z5"/>
    <w:qFormat/>
    <w:rsid w:val="007559F4"/>
  </w:style>
  <w:style w:type="character" w:styleId="WW8Num28z6" w:customStyle="1">
    <w:name w:val="WW8Num28z6"/>
    <w:qFormat/>
    <w:rsid w:val="007559F4"/>
  </w:style>
  <w:style w:type="character" w:styleId="WW8Num28z7" w:customStyle="1">
    <w:name w:val="WW8Num28z7"/>
    <w:qFormat/>
    <w:rsid w:val="007559F4"/>
  </w:style>
  <w:style w:type="character" w:styleId="WW8Num28z8" w:customStyle="1">
    <w:name w:val="WW8Num28z8"/>
    <w:qFormat/>
    <w:rsid w:val="007559F4"/>
  </w:style>
  <w:style w:type="character" w:styleId="Fuentedeprrafopredeter1" w:customStyle="1">
    <w:name w:val="Fuente de párrafo predeter.1"/>
    <w:qFormat/>
    <w:rsid w:val="007559F4"/>
  </w:style>
  <w:style w:type="character" w:styleId="TextonotapieCar" w:customStyle="1">
    <w:name w:val="Texto nota pie Car"/>
    <w:qFormat/>
    <w:rsid w:val="007559F4"/>
    <w:rPr>
      <w:rFonts w:ascii="Arial" w:hAnsi="Arial" w:eastAsia="Times New Roman" w:cs="Arial"/>
      <w:sz w:val="20"/>
      <w:szCs w:val="20"/>
    </w:rPr>
  </w:style>
  <w:style w:type="character" w:styleId="FootnoteCharacters" w:customStyle="1">
    <w:name w:val="Footnote Characters"/>
    <w:qFormat/>
    <w:rsid w:val="007559F4"/>
    <w:rPr>
      <w:vertAlign w:val="superscript"/>
    </w:rPr>
  </w:style>
  <w:style w:type="character" w:styleId="Refdecomentario1" w:customStyle="1">
    <w:name w:val="Ref. de comentario1"/>
    <w:qFormat/>
    <w:rsid w:val="007559F4"/>
    <w:rPr>
      <w:sz w:val="16"/>
      <w:szCs w:val="16"/>
    </w:rPr>
  </w:style>
  <w:style w:type="character" w:styleId="TextocomentarioCar" w:customStyle="1">
    <w:name w:val="Texto comentario Car"/>
    <w:qFormat/>
    <w:rsid w:val="007559F4"/>
    <w:rPr>
      <w:rFonts w:eastAsia="Times New Roman"/>
      <w:sz w:val="20"/>
      <w:szCs w:val="20"/>
      <w:lang w:val="es-CO"/>
    </w:rPr>
  </w:style>
  <w:style w:type="character" w:styleId="AsuntodelcomentarioCar" w:customStyle="1">
    <w:name w:val="Asunto del comentario Car"/>
    <w:qFormat/>
    <w:rsid w:val="007559F4"/>
    <w:rPr>
      <w:rFonts w:eastAsia="Times New Roman"/>
      <w:b/>
      <w:bCs/>
      <w:sz w:val="20"/>
      <w:szCs w:val="20"/>
      <w:lang w:val="es-CO"/>
    </w:rPr>
  </w:style>
  <w:style w:type="character" w:styleId="TextoindependienteCar" w:customStyle="1">
    <w:name w:val="Texto independiente Car"/>
    <w:qFormat/>
    <w:rsid w:val="007559F4"/>
    <w:rPr>
      <w:rFonts w:eastAsia="Times New Roman"/>
      <w:sz w:val="22"/>
      <w:szCs w:val="22"/>
    </w:rPr>
  </w:style>
  <w:style w:type="character" w:styleId="SangradetextonormalCar" w:customStyle="1">
    <w:name w:val="Sangría de texto normal Car"/>
    <w:qFormat/>
    <w:rsid w:val="007559F4"/>
    <w:rPr>
      <w:rFonts w:eastAsia="Times New Roman"/>
      <w:sz w:val="22"/>
      <w:szCs w:val="22"/>
    </w:rPr>
  </w:style>
  <w:style w:type="character" w:styleId="Textoindependienteprimerasangra2Car" w:customStyle="1">
    <w:name w:val="Texto independiente primera sangría 2 Car"/>
    <w:basedOn w:val="SangradetextonormalCar"/>
    <w:qFormat/>
    <w:rsid w:val="007559F4"/>
    <w:rPr>
      <w:rFonts w:eastAsia="Times New Roman"/>
      <w:sz w:val="22"/>
      <w:szCs w:val="22"/>
    </w:rPr>
  </w:style>
  <w:style w:type="character" w:styleId="TextoindependienteCar1" w:customStyle="1">
    <w:name w:val="Texto independiente Car1"/>
    <w:basedOn w:val="Fuentedeprrafopredeter"/>
    <w:link w:val="Textoindependiente"/>
    <w:qFormat/>
    <w:rsid w:val="007559F4"/>
    <w:rPr>
      <w:rFonts w:ascii="Calibri" w:hAnsi="Calibri" w:eastAsia="Times New Roman" w:cs="Times New Roman"/>
      <w:lang w:eastAsia="zh-CN"/>
    </w:rPr>
  </w:style>
  <w:style w:type="character" w:styleId="TextonotapieCar1" w:customStyle="1">
    <w:name w:val="Texto nota pie Car1"/>
    <w:basedOn w:val="Fuentedeprrafopredeter"/>
    <w:link w:val="Textonotapie"/>
    <w:qFormat/>
    <w:rsid w:val="007559F4"/>
    <w:rPr>
      <w:rFonts w:ascii="Arial" w:hAnsi="Arial" w:eastAsia="Times New Roman" w:cs="Arial"/>
      <w:sz w:val="20"/>
      <w:szCs w:val="20"/>
      <w:lang w:val="es-ES" w:eastAsia="zh-CN"/>
    </w:rPr>
  </w:style>
  <w:style w:type="character" w:styleId="TextocomentarioCar1" w:customStyle="1">
    <w:name w:val="Texto comentario Car1"/>
    <w:basedOn w:val="Fuentedeprrafopredeter"/>
    <w:link w:val="Textocomentario"/>
    <w:uiPriority w:val="99"/>
    <w:semiHidden/>
    <w:qFormat/>
    <w:rsid w:val="007559F4"/>
    <w:rPr>
      <w:sz w:val="20"/>
      <w:szCs w:val="20"/>
    </w:rPr>
  </w:style>
  <w:style w:type="character" w:styleId="AsuntodelcomentarioCar1" w:customStyle="1">
    <w:name w:val="Asunto del comentario Car1"/>
    <w:basedOn w:val="TextocomentarioCar1"/>
    <w:link w:val="Asuntodelcomentario"/>
    <w:qFormat/>
    <w:rsid w:val="007559F4"/>
    <w:rPr>
      <w:rFonts w:ascii="Calibri" w:hAnsi="Calibri" w:eastAsia="Times New Roman" w:cs="Times New Roman"/>
      <w:b/>
      <w:bCs/>
      <w:sz w:val="20"/>
      <w:szCs w:val="20"/>
      <w:lang w:eastAsia="zh-CN"/>
    </w:rPr>
  </w:style>
  <w:style w:type="character" w:styleId="SangradetextonormalCar1" w:customStyle="1">
    <w:name w:val="Sangría de texto normal Car1"/>
    <w:basedOn w:val="Fuentedeprrafopredeter"/>
    <w:link w:val="Sangradetextonormal"/>
    <w:qFormat/>
    <w:rsid w:val="007559F4"/>
    <w:rPr>
      <w:rFonts w:ascii="Calibri" w:hAnsi="Calibri" w:eastAsia="Times New Roman" w:cs="Times New Roman"/>
      <w:lang w:eastAsia="zh-CN"/>
    </w:rPr>
  </w:style>
  <w:style w:type="character" w:styleId="Referenciasutil">
    <w:name w:val="Subtle Reference"/>
    <w:basedOn w:val="Fuentedeprrafopredeter"/>
    <w:uiPriority w:val="31"/>
    <w:qFormat/>
    <w:rsid w:val="00DC5D13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020EBD"/>
    <w:rPr>
      <w:b/>
      <w:bCs/>
      <w:smallCaps/>
      <w:color w:val="4F81BD" w:themeColor="accent1"/>
      <w:spacing w:val="5"/>
    </w:rPr>
  </w:style>
  <w:style w:type="character" w:styleId="TablasCar" w:customStyle="1">
    <w:name w:val="Tablas Car"/>
    <w:basedOn w:val="Fuentedeprrafopredeter"/>
    <w:link w:val="Tablas"/>
    <w:qFormat/>
    <w:rsid w:val="001F47D9"/>
    <w:rPr>
      <w:rFonts w:cstheme="minorHAnsi"/>
      <w:sz w:val="16"/>
    </w:rPr>
  </w:style>
  <w:style w:type="character" w:styleId="ListLabel1" w:customStyle="1">
    <w:name w:val="ListLabel 1"/>
    <w:qFormat/>
    <w:rPr>
      <w:b/>
      <w:i w:val="0"/>
      <w:color w:val="000000"/>
    </w:rPr>
  </w:style>
  <w:style w:type="character" w:styleId="ListLabel2" w:customStyle="1">
    <w:name w:val="ListLabel 2"/>
    <w:qFormat/>
    <w:rPr>
      <w:b/>
      <w:i w:val="0"/>
    </w:rPr>
  </w:style>
  <w:style w:type="character" w:styleId="ListLabel3" w:customStyle="1">
    <w:name w:val="ListLabel 3"/>
    <w:qFormat/>
    <w:rPr>
      <w:rFonts w:cs="Calibri"/>
      <w:b/>
      <w:color w:val="000000"/>
    </w:rPr>
  </w:style>
  <w:style w:type="character" w:styleId="ListLabel4" w:customStyle="1">
    <w:name w:val="ListLabel 4"/>
    <w:qFormat/>
    <w:rPr>
      <w:b/>
      <w:i w:val="0"/>
      <w:color w:val="000000"/>
    </w:rPr>
  </w:style>
  <w:style w:type="character" w:styleId="ListLabel5" w:customStyle="1">
    <w:name w:val="ListLabel 5"/>
    <w:qFormat/>
    <w:rPr>
      <w:b/>
      <w:color w:val="00000A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eastAsia="Calibri"/>
      <w:b/>
      <w:color w:val="00000A"/>
    </w:rPr>
  </w:style>
  <w:style w:type="character" w:styleId="ListLabel13" w:customStyle="1">
    <w:name w:val="ListLabel 13"/>
    <w:qFormat/>
    <w:rPr>
      <w:rFonts w:eastAsia="Calibri"/>
      <w:b/>
      <w:color w:val="00000A"/>
    </w:rPr>
  </w:style>
  <w:style w:type="character" w:styleId="ListLabel14" w:customStyle="1">
    <w:name w:val="ListLabel 14"/>
    <w:qFormat/>
    <w:rPr>
      <w:rFonts w:eastAsia="Calibri"/>
      <w:b/>
      <w:color w:val="00000A"/>
    </w:rPr>
  </w:style>
  <w:style w:type="character" w:styleId="ListLabel15" w:customStyle="1">
    <w:name w:val="ListLabel 15"/>
    <w:qFormat/>
    <w:rPr>
      <w:rFonts w:eastAsia="Calibri"/>
      <w:b w:val="0"/>
      <w:color w:val="00000A"/>
    </w:rPr>
  </w:style>
  <w:style w:type="character" w:styleId="ListLabel16" w:customStyle="1">
    <w:name w:val="ListLabel 16"/>
    <w:qFormat/>
    <w:rPr>
      <w:rFonts w:eastAsia="Calibri"/>
      <w:b w:val="0"/>
      <w:color w:val="00000A"/>
    </w:rPr>
  </w:style>
  <w:style w:type="character" w:styleId="ListLabel17" w:customStyle="1">
    <w:name w:val="ListLabel 17"/>
    <w:qFormat/>
    <w:rPr>
      <w:rFonts w:eastAsia="Calibri"/>
      <w:b w:val="0"/>
      <w:color w:val="00000A"/>
    </w:rPr>
  </w:style>
  <w:style w:type="character" w:styleId="ListLabel18" w:customStyle="1">
    <w:name w:val="ListLabel 18"/>
    <w:qFormat/>
    <w:rPr>
      <w:rFonts w:eastAsia="Calibri"/>
      <w:b w:val="0"/>
      <w:color w:val="00000A"/>
    </w:rPr>
  </w:style>
  <w:style w:type="character" w:styleId="ListLabel19" w:customStyle="1">
    <w:name w:val="ListLabel 19"/>
    <w:qFormat/>
    <w:rPr>
      <w:rFonts w:eastAsia="Calibri"/>
      <w:b w:val="0"/>
      <w:color w:val="00000A"/>
    </w:rPr>
  </w:style>
  <w:style w:type="character" w:styleId="ListLabel20" w:customStyle="1">
    <w:name w:val="ListLabel 20"/>
    <w:qFormat/>
    <w:rPr>
      <w:rFonts w:eastAsia="Calibri"/>
      <w:b w:val="0"/>
      <w:color w:val="00000A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Symbol"/>
      <w:b/>
      <w:lang w:eastAsia="en-US"/>
    </w:rPr>
  </w:style>
  <w:style w:type="character" w:styleId="ListLabel26" w:customStyle="1">
    <w:name w:val="ListLabel 26"/>
    <w:qFormat/>
    <w:rPr>
      <w:rFonts w:cs="Calibri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color w:val="00000A"/>
    </w:rPr>
  </w:style>
  <w:style w:type="character" w:styleId="ListLabel29" w:customStyle="1">
    <w:name w:val="ListLabel 29"/>
    <w:qFormat/>
    <w:rPr>
      <w:b/>
      <w:color w:val="00000A"/>
    </w:rPr>
  </w:style>
  <w:style w:type="character" w:styleId="ListLabel30" w:customStyle="1">
    <w:name w:val="ListLabel 30"/>
    <w:qFormat/>
    <w:rPr>
      <w:b/>
      <w:color w:val="00000A"/>
    </w:rPr>
  </w:style>
  <w:style w:type="character" w:styleId="ListLabel31" w:customStyle="1">
    <w:name w:val="ListLabel 31"/>
    <w:qFormat/>
    <w:rPr>
      <w:color w:val="00000A"/>
    </w:rPr>
  </w:style>
  <w:style w:type="character" w:styleId="ListLabel32" w:customStyle="1">
    <w:name w:val="ListLabel 32"/>
    <w:qFormat/>
    <w:rPr>
      <w:color w:val="00000A"/>
    </w:rPr>
  </w:style>
  <w:style w:type="character" w:styleId="ListLabel33" w:customStyle="1">
    <w:name w:val="ListLabel 33"/>
    <w:qFormat/>
    <w:rPr>
      <w:color w:val="00000A"/>
    </w:rPr>
  </w:style>
  <w:style w:type="character" w:styleId="ListLabel34" w:customStyle="1">
    <w:name w:val="ListLabel 34"/>
    <w:qFormat/>
    <w:rPr>
      <w:color w:val="00000A"/>
    </w:rPr>
  </w:style>
  <w:style w:type="character" w:styleId="ListLabel35" w:customStyle="1">
    <w:name w:val="ListLabel 35"/>
    <w:qFormat/>
    <w:rPr>
      <w:color w:val="00000A"/>
    </w:rPr>
  </w:style>
  <w:style w:type="character" w:styleId="ListLabel36" w:customStyle="1">
    <w:name w:val="ListLabel 36"/>
    <w:qFormat/>
    <w:rPr>
      <w:color w:val="00000A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eastAsia="Calibri" w:cs="Calibri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eastAsia="Calibri" w:cs="Calibri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eastAsia="Calibri" w:cs="Calibri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eastAsia="Calibri" w:cs="Calibri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eastAsia="Calibri" w:cs="Calibri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eastAsia="Calibri" w:cs="Calibri"/>
      <w:b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eastAsia="Calibri" w:cs="Calibri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eastAsia="Calibri" w:cs="Calibri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eastAsia="Calibri" w:cs="Calibri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eastAsia="Calibri" w:cs="Calibri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eastAsia="Calibri" w:cs="Calibri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Courier New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Courier New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Courier New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Courier New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Courier New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Courier New"/>
    </w:rPr>
  </w:style>
  <w:style w:type="character" w:styleId="ListLabel112" w:customStyle="1">
    <w:name w:val="ListLabel 112"/>
    <w:qFormat/>
    <w:rPr>
      <w:rFonts w:cs="Courier New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Courier New"/>
    </w:rPr>
  </w:style>
  <w:style w:type="character" w:styleId="ListLabel115" w:customStyle="1">
    <w:name w:val="ListLabel 115"/>
    <w:qFormat/>
    <w:rPr>
      <w:rFonts w:cs="Courier New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Courier New"/>
    </w:rPr>
  </w:style>
  <w:style w:type="character" w:styleId="ListLabel118" w:customStyle="1">
    <w:name w:val="ListLabel 118"/>
    <w:qFormat/>
    <w:rPr>
      <w:rFonts w:cs="Courier New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Courier New"/>
    </w:rPr>
  </w:style>
  <w:style w:type="character" w:styleId="ListLabel121" w:customStyle="1">
    <w:name w:val="ListLabel 121"/>
    <w:qFormat/>
    <w:rPr>
      <w:rFonts w:cs="Courier New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Courier New"/>
    </w:rPr>
  </w:style>
  <w:style w:type="character" w:styleId="ListLabel124" w:customStyle="1">
    <w:name w:val="ListLabel 124"/>
    <w:qFormat/>
    <w:rPr>
      <w:rFonts w:cs="Courier New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Courier New"/>
    </w:rPr>
  </w:style>
  <w:style w:type="character" w:styleId="ListLabel127" w:customStyle="1">
    <w:name w:val="ListLabel 127"/>
    <w:qFormat/>
    <w:rPr>
      <w:rFonts w:cs="Courier New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Courier New"/>
    </w:rPr>
  </w:style>
  <w:style w:type="character" w:styleId="ListLabel130" w:customStyle="1">
    <w:name w:val="ListLabel 130"/>
    <w:qFormat/>
    <w:rPr>
      <w:rFonts w:cs="Courier New"/>
    </w:rPr>
  </w:style>
  <w:style w:type="character" w:styleId="ListLabel131" w:customStyle="1">
    <w:name w:val="ListLabel 131"/>
    <w:qFormat/>
    <w:rPr>
      <w:rFonts w:cs="Courier New"/>
    </w:rPr>
  </w:style>
  <w:style w:type="character" w:styleId="Enlacedelndice" w:customStyle="1">
    <w:name w:val="Enlace del índice"/>
    <w:qFormat/>
  </w:style>
  <w:style w:type="paragraph" w:styleId="Encabezado1" w:customStyle="1">
    <w:name w:val="Encabezado1"/>
    <w:basedOn w:val="Normal"/>
    <w:next w:val="Textoindependiente"/>
    <w:link w:val="EncabezadoCar"/>
    <w:qFormat/>
    <w:rsid w:val="007559F4"/>
    <w:pPr>
      <w:keepNext/>
      <w:suppressAutoHyphens/>
      <w:spacing w:before="240" w:after="120"/>
    </w:pPr>
    <w:rPr>
      <w:rFonts w:ascii="Liberation Sans" w:hAnsi="Liberation Sans" w:eastAsia="Droid Sans Fallback" w:cs="FreeSans"/>
      <w:sz w:val="28"/>
      <w:szCs w:val="28"/>
      <w:lang w:eastAsia="zh-CN"/>
    </w:rPr>
  </w:style>
  <w:style w:type="paragraph" w:styleId="Textoindependiente">
    <w:name w:val="Body Text"/>
    <w:basedOn w:val="Normal"/>
    <w:link w:val="TextoindependienteCar1"/>
    <w:rsid w:val="007559F4"/>
    <w:pPr>
      <w:suppressAutoHyphens/>
      <w:spacing w:after="120"/>
    </w:pPr>
    <w:rPr>
      <w:rFonts w:ascii="Calibri" w:hAnsi="Calibri" w:eastAsia="Times New Roman" w:cs="Times New Roman"/>
      <w:lang w:eastAsia="zh-CN"/>
    </w:rPr>
  </w:style>
  <w:style w:type="paragraph" w:styleId="Lista">
    <w:name w:val="List"/>
    <w:basedOn w:val="Normal"/>
    <w:rsid w:val="007559F4"/>
    <w:pPr>
      <w:suppressAutoHyphens/>
      <w:ind w:left="283" w:hanging="283"/>
      <w:contextualSpacing/>
    </w:pPr>
    <w:rPr>
      <w:rFonts w:ascii="Calibri" w:hAnsi="Calibri" w:eastAsia="Times New Roman" w:cs="Times New Roman"/>
      <w:lang w:eastAsia="zh-CN"/>
    </w:rPr>
  </w:style>
  <w:style w:type="paragraph" w:styleId="Descripcin">
    <w:name w:val="caption"/>
    <w:basedOn w:val="Normal"/>
    <w:next w:val="Normal"/>
    <w:uiPriority w:val="35"/>
    <w:unhideWhenUsed/>
    <w:qFormat/>
    <w:rsid w:val="00636DAA"/>
    <w:rPr>
      <w:b/>
      <w:bCs/>
      <w:color w:val="4F81BD" w:themeColor="accent1"/>
      <w:sz w:val="18"/>
      <w:szCs w:val="18"/>
    </w:rPr>
  </w:style>
  <w:style w:type="paragraph" w:styleId="ndice" w:customStyle="1">
    <w:name w:val="Índice"/>
    <w:basedOn w:val="Normal"/>
    <w:qFormat/>
    <w:rsid w:val="007559F4"/>
    <w:pPr>
      <w:suppressLineNumbers/>
      <w:suppressAutoHyphens/>
    </w:pPr>
    <w:rPr>
      <w:rFonts w:ascii="Calibri" w:hAnsi="Calibri" w:eastAsia="Times New Roman" w:cs="FreeSans"/>
      <w:lang w:eastAsia="zh-CN"/>
    </w:rPr>
  </w:style>
  <w:style w:type="paragraph" w:styleId="Encabezado">
    <w:name w:val="header"/>
    <w:basedOn w:val="Normal"/>
    <w:unhideWhenUsed/>
    <w:rsid w:val="00592A0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592A04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nhideWhenUsed/>
    <w:qFormat/>
    <w:rsid w:val="00592A0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D5348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3123B8"/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A2E7F"/>
    <w:pPr>
      <w:tabs>
        <w:tab w:val="right" w:leader="dot" w:pos="8921"/>
      </w:tabs>
      <w:spacing w:before="120" w:after="120"/>
      <w:contextualSpacing/>
    </w:pPr>
    <w:rPr>
      <w:rFonts w:cstheme="minorHAnsi"/>
      <w:b/>
      <w:bCs/>
      <w:cap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522BB5"/>
  </w:style>
  <w:style w:type="paragraph" w:styleId="TDC2">
    <w:name w:val="toc 2"/>
    <w:basedOn w:val="Normal"/>
    <w:next w:val="Normal"/>
    <w:autoRedefine/>
    <w:uiPriority w:val="39"/>
    <w:unhideWhenUsed/>
    <w:rsid w:val="00111385"/>
    <w:pPr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11385"/>
    <w:pPr>
      <w:ind w:left="440"/>
    </w:pPr>
    <w:rPr>
      <w:rFonts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6A44F0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Revisin">
    <w:name w:val="Revision"/>
    <w:uiPriority w:val="99"/>
    <w:semiHidden/>
    <w:qFormat/>
    <w:rsid w:val="00F25431"/>
  </w:style>
  <w:style w:type="paragraph" w:styleId="Default" w:customStyle="1">
    <w:name w:val="Default"/>
    <w:qFormat/>
    <w:rsid w:val="00513905"/>
    <w:rPr>
      <w:rFonts w:ascii="Verdana" w:hAnsi="Verdana" w:eastAsia="Calibri" w:cs="Verdana"/>
      <w:color w:val="000000"/>
      <w:sz w:val="24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3F660F"/>
    <w:pPr>
      <w:ind w:left="660"/>
    </w:pPr>
    <w:rPr>
      <w:rFonts w:cstheme="minorHAnsi"/>
      <w:sz w:val="18"/>
      <w:szCs w:val="18"/>
    </w:rPr>
  </w:style>
  <w:style w:type="paragraph" w:styleId="Cuadrculamedia1-nfasis21" w:customStyle="1">
    <w:name w:val="Cuadrícula media 1 - Énfasis 21"/>
    <w:basedOn w:val="Normal"/>
    <w:qFormat/>
    <w:rsid w:val="007559F4"/>
    <w:pPr>
      <w:suppressAutoHyphens/>
      <w:ind w:left="720"/>
      <w:contextualSpacing/>
    </w:pPr>
    <w:rPr>
      <w:rFonts w:ascii="Calibri" w:hAnsi="Calibri" w:eastAsia="Times New Roman" w:cs="Times New Roman"/>
      <w:lang w:eastAsia="zh-CN"/>
    </w:rPr>
  </w:style>
  <w:style w:type="paragraph" w:styleId="Textonotapie">
    <w:name w:val="footnote text"/>
    <w:basedOn w:val="Normal"/>
    <w:link w:val="TextonotapieCar1"/>
    <w:qFormat/>
    <w:rsid w:val="007559F4"/>
    <w:pPr>
      <w:suppressAutoHyphens/>
    </w:pPr>
    <w:rPr>
      <w:rFonts w:ascii="Arial" w:hAnsi="Arial" w:eastAsia="Times New Roman" w:cs="Arial"/>
      <w:sz w:val="20"/>
      <w:szCs w:val="20"/>
      <w:lang w:val="es-ES" w:eastAsia="zh-CN"/>
    </w:rPr>
  </w:style>
  <w:style w:type="paragraph" w:styleId="Textocomentario1" w:customStyle="1">
    <w:name w:val="Texto comentario1"/>
    <w:basedOn w:val="Normal"/>
    <w:qFormat/>
    <w:rsid w:val="007559F4"/>
    <w:pPr>
      <w:suppressAutoHyphens/>
    </w:pPr>
    <w:rPr>
      <w:rFonts w:ascii="Calibri" w:hAnsi="Calibri" w:eastAsia="Times New Roman" w:cs="Times New Roman"/>
      <w:sz w:val="20"/>
      <w:szCs w:val="20"/>
      <w:lang w:eastAsia="zh-CN"/>
    </w:rPr>
  </w:style>
  <w:style w:type="paragraph" w:styleId="Textocomentario">
    <w:name w:val="annotation text"/>
    <w:basedOn w:val="Normal"/>
    <w:link w:val="TextocomentarioCar1"/>
    <w:uiPriority w:val="99"/>
    <w:semiHidden/>
    <w:unhideWhenUsed/>
    <w:qFormat/>
    <w:rsid w:val="007559F4"/>
    <w:rPr>
      <w:sz w:val="20"/>
      <w:szCs w:val="20"/>
    </w:rPr>
  </w:style>
  <w:style w:type="paragraph" w:styleId="Asuntodelcomentario">
    <w:name w:val="annotation subject"/>
    <w:basedOn w:val="Textocomentario1"/>
    <w:link w:val="AsuntodelcomentarioCar1"/>
    <w:qFormat/>
    <w:rsid w:val="007559F4"/>
    <w:rPr>
      <w:b/>
      <w:bCs/>
    </w:rPr>
  </w:style>
  <w:style w:type="paragraph" w:styleId="Descripcin1" w:customStyle="1">
    <w:name w:val="Descripción1"/>
    <w:basedOn w:val="Normal"/>
    <w:next w:val="Normal"/>
    <w:qFormat/>
    <w:rsid w:val="007559F4"/>
    <w:pPr>
      <w:suppressAutoHyphens/>
    </w:pPr>
    <w:rPr>
      <w:rFonts w:ascii="Calibri" w:hAnsi="Calibri" w:eastAsia="Times New Roman" w:cs="Times New Roman"/>
      <w:b/>
      <w:bCs/>
      <w:sz w:val="20"/>
      <w:szCs w:val="20"/>
      <w:lang w:eastAsia="zh-CN"/>
    </w:rPr>
  </w:style>
  <w:style w:type="paragraph" w:styleId="Lista21" w:customStyle="1">
    <w:name w:val="Lista 21"/>
    <w:basedOn w:val="Normal"/>
    <w:qFormat/>
    <w:rsid w:val="007559F4"/>
    <w:pPr>
      <w:suppressAutoHyphens/>
      <w:ind w:left="566" w:hanging="283"/>
      <w:contextualSpacing/>
    </w:pPr>
    <w:rPr>
      <w:rFonts w:ascii="Calibri" w:hAnsi="Calibri" w:eastAsia="Times New Roman" w:cs="Times New Roman"/>
      <w:lang w:eastAsia="zh-CN"/>
    </w:rPr>
  </w:style>
  <w:style w:type="paragraph" w:styleId="Lista31" w:customStyle="1">
    <w:name w:val="Lista 31"/>
    <w:basedOn w:val="Normal"/>
    <w:qFormat/>
    <w:rsid w:val="007559F4"/>
    <w:pPr>
      <w:suppressAutoHyphens/>
      <w:ind w:left="849" w:hanging="283"/>
      <w:contextualSpacing/>
    </w:pPr>
    <w:rPr>
      <w:rFonts w:ascii="Calibri" w:hAnsi="Calibri" w:eastAsia="Times New Roman" w:cs="Times New Roman"/>
      <w:lang w:eastAsia="zh-CN"/>
    </w:rPr>
  </w:style>
  <w:style w:type="paragraph" w:styleId="Lista41" w:customStyle="1">
    <w:name w:val="Lista 41"/>
    <w:basedOn w:val="Normal"/>
    <w:qFormat/>
    <w:rsid w:val="007559F4"/>
    <w:pPr>
      <w:suppressAutoHyphens/>
      <w:ind w:left="1132" w:hanging="283"/>
      <w:contextualSpacing/>
    </w:pPr>
    <w:rPr>
      <w:rFonts w:ascii="Calibri" w:hAnsi="Calibri" w:eastAsia="Times New Roman" w:cs="Times New Roman"/>
      <w:lang w:eastAsia="zh-CN"/>
    </w:rPr>
  </w:style>
  <w:style w:type="paragraph" w:styleId="Listaconvietas21" w:customStyle="1">
    <w:name w:val="Lista con viñetas 21"/>
    <w:basedOn w:val="Normal"/>
    <w:qFormat/>
    <w:rsid w:val="007559F4"/>
    <w:pPr>
      <w:suppressAutoHyphens/>
      <w:contextualSpacing/>
    </w:pPr>
    <w:rPr>
      <w:rFonts w:ascii="Calibri" w:hAnsi="Calibri" w:eastAsia="Times New Roman" w:cs="Times New Roman"/>
      <w:lang w:eastAsia="zh-CN"/>
    </w:rPr>
  </w:style>
  <w:style w:type="paragraph" w:styleId="Listaconvietas31" w:customStyle="1">
    <w:name w:val="Lista con viñetas 31"/>
    <w:basedOn w:val="Normal"/>
    <w:qFormat/>
    <w:rsid w:val="007559F4"/>
    <w:pPr>
      <w:suppressAutoHyphens/>
      <w:contextualSpacing/>
    </w:pPr>
    <w:rPr>
      <w:rFonts w:ascii="Calibri" w:hAnsi="Calibri" w:eastAsia="Times New Roman" w:cs="Times New Roman"/>
      <w:lang w:eastAsia="zh-CN"/>
    </w:rPr>
  </w:style>
  <w:style w:type="paragraph" w:styleId="Sangradetextonormal">
    <w:name w:val="Body Text Indent"/>
    <w:basedOn w:val="Normal"/>
    <w:link w:val="SangradetextonormalCar1"/>
    <w:rsid w:val="007559F4"/>
    <w:pPr>
      <w:suppressAutoHyphens/>
      <w:spacing w:after="120"/>
      <w:ind w:left="283"/>
    </w:pPr>
    <w:rPr>
      <w:rFonts w:ascii="Calibri" w:hAnsi="Calibri" w:eastAsia="Times New Roman" w:cs="Times New Roman"/>
      <w:lang w:eastAsia="zh-CN"/>
    </w:rPr>
  </w:style>
  <w:style w:type="paragraph" w:styleId="Textoindependienteprimerasangra21" w:customStyle="1">
    <w:name w:val="Texto independiente primera sangría 21"/>
    <w:basedOn w:val="Sangradetextonormal"/>
    <w:qFormat/>
    <w:rsid w:val="007559F4"/>
    <w:pPr>
      <w:ind w:firstLine="210"/>
    </w:pPr>
  </w:style>
  <w:style w:type="paragraph" w:styleId="Contenidodelatabla" w:customStyle="1">
    <w:name w:val="Contenido de la tabla"/>
    <w:basedOn w:val="Normal"/>
    <w:qFormat/>
    <w:rsid w:val="007559F4"/>
    <w:pPr>
      <w:suppressLineNumbers/>
      <w:suppressAutoHyphens/>
    </w:pPr>
    <w:rPr>
      <w:rFonts w:ascii="Calibri" w:hAnsi="Calibri" w:eastAsia="Times New Roman" w:cs="Times New Roman"/>
      <w:lang w:eastAsia="zh-CN"/>
    </w:rPr>
  </w:style>
  <w:style w:type="paragraph" w:styleId="Encabezadodelatabla" w:customStyle="1">
    <w:name w:val="Encabezado de la tabla"/>
    <w:basedOn w:val="Contenidodelatabla"/>
    <w:qFormat/>
    <w:rsid w:val="007559F4"/>
    <w:pPr>
      <w:jc w:val="center"/>
    </w:pPr>
    <w:rPr>
      <w:b/>
      <w:bCs/>
    </w:rPr>
  </w:style>
  <w:style w:type="paragraph" w:styleId="tablehead" w:customStyle="1">
    <w:name w:val="table head"/>
    <w:uiPriority w:val="99"/>
    <w:qFormat/>
    <w:rsid w:val="00DC5D13"/>
    <w:pPr>
      <w:spacing w:before="240" w:after="120" w:line="216" w:lineRule="auto"/>
      <w:jc w:val="center"/>
    </w:pPr>
    <w:rPr>
      <w:rFonts w:ascii="Times New Roman" w:hAnsi="Times New Roman" w:eastAsia="Times New Roman" w:cs="Times New Roman"/>
      <w:smallCaps/>
      <w:sz w:val="16"/>
      <w:szCs w:val="16"/>
      <w:lang w:val="en-US"/>
    </w:rPr>
  </w:style>
  <w:style w:type="paragraph" w:styleId="Tablas" w:customStyle="1">
    <w:name w:val="Tablas"/>
    <w:basedOn w:val="Normal"/>
    <w:link w:val="TablasCar"/>
    <w:qFormat/>
    <w:rsid w:val="001F47D9"/>
    <w:pPr>
      <w:jc w:val="center"/>
    </w:pPr>
    <w:rPr>
      <w:rFonts w:cstheme="minorHAnsi"/>
      <w:sz w:val="16"/>
    </w:rPr>
  </w:style>
  <w:style w:type="paragraph" w:styleId="Contenidodelmarco" w:customStyle="1">
    <w:name w:val="Contenido del marco"/>
    <w:basedOn w:val="Normal"/>
    <w:qFormat/>
  </w:style>
  <w:style w:type="table" w:styleId="Tabladecuadrcula4-nfasis31" w:customStyle="1">
    <w:name w:val="Tabla de cuadrícula 4 - Énfasis 31"/>
    <w:basedOn w:val="Tablanormal"/>
    <w:uiPriority w:val="49"/>
    <w:rsid w:val="00636DAA"/>
    <w:rPr>
      <w:sz w:val="20"/>
      <w:szCs w:val="20"/>
      <w:lang w:val="es-ES_tradnl" w:eastAsia="es-ES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">
    <w:name w:val="Table Grid"/>
    <w:basedOn w:val="Tablanormal"/>
    <w:uiPriority w:val="59"/>
    <w:rsid w:val="009D22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media3-nfasis6">
    <w:name w:val="Medium Grid 3 Accent 6"/>
    <w:basedOn w:val="Tablanormal"/>
    <w:uiPriority w:val="33"/>
    <w:qFormat/>
    <w:rsid w:val="00B51018"/>
    <w:rPr>
      <w:sz w:val="20"/>
      <w:szCs w:val="20"/>
      <w:lang w:val="es-ES_tradnl" w:eastAsia="es-ES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Tabladecuadrcula31" w:customStyle="1">
    <w:name w:val="Tabla de cuadrícula 31"/>
    <w:basedOn w:val="Tablanormal"/>
    <w:uiPriority w:val="48"/>
    <w:rsid w:val="007559F4"/>
    <w:rPr>
      <w:sz w:val="20"/>
      <w:szCs w:val="20"/>
      <w:lang w:eastAsia="es-CO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color="666666" w:sz="4" w:space="0"/>
        </w:tcBorders>
      </w:tcPr>
    </w:tblStylePr>
    <w:tblStylePr w:type="nwCell">
      <w:tblPr/>
      <w:tcPr>
        <w:tcBorders>
          <w:bottom w:val="single" w:color="666666" w:sz="4" w:space="0"/>
        </w:tcBorders>
      </w:tcPr>
    </w:tblStylePr>
    <w:tblStylePr w:type="seCell">
      <w:tblPr/>
      <w:tcPr>
        <w:tcBorders>
          <w:top w:val="single" w:color="666666" w:sz="4" w:space="0"/>
        </w:tcBorders>
      </w:tcPr>
    </w:tblStylePr>
    <w:tblStylePr w:type="swCell">
      <w:tblPr/>
      <w:tcPr>
        <w:tcBorders>
          <w:top w:val="single" w:color="666666" w:sz="4" w:space="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413C1A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A2D60"/>
    <w:rPr>
      <w:sz w:val="16"/>
      <w:szCs w:val="16"/>
    </w:rPr>
  </w:style>
  <w:style w:type="paragraph" w:styleId="TDC5">
    <w:name w:val="toc 5"/>
    <w:basedOn w:val="Normal"/>
    <w:next w:val="Normal"/>
    <w:autoRedefine/>
    <w:uiPriority w:val="39"/>
    <w:unhideWhenUsed/>
    <w:rsid w:val="00B4300A"/>
    <w:pPr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4300A"/>
    <w:pPr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4300A"/>
    <w:pPr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4300A"/>
    <w:pPr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4300A"/>
    <w:pPr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11/relationships/commentsExtended" Target="commentsExtended.xml" Id="rId13" /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microsoft.com/office/2011/relationships/people" Target="people.xml" Id="rId21" /><Relationship Type="http://schemas.openxmlformats.org/officeDocument/2006/relationships/endnotes" Target="endnotes.xml" Id="rId7" /><Relationship Type="http://schemas.openxmlformats.org/officeDocument/2006/relationships/comments" Target="comments.xml" Id="rId12" /><Relationship Type="http://schemas.openxmlformats.org/officeDocument/2006/relationships/hyperlink" Target="http://lidis.usbcali.edu.co:8080/octopusb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://lidis.usbcali.edu.co/owncloud/index.php/s/tAN1hStWmstNGzd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5" /><Relationship Type="http://schemas.microsoft.com/office/2016/09/relationships/commentsIds" Target="commentsIds.xml" Id="rId23" /><Relationship Type="http://schemas.openxmlformats.org/officeDocument/2006/relationships/image" Target="media/image2.jpeg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hyperlink" Target="https://co.creativecommons.org/?page_id=13" TargetMode="External" Id="rId9" /><Relationship Type="http://schemas.openxmlformats.org/officeDocument/2006/relationships/image" Target="media/image4.jpg" Id="rId14" /><Relationship Type="http://schemas.openxmlformats.org/officeDocument/2006/relationships/theme" Target="theme/theme1.xml" Id="rId22" /><Relationship Type="http://schemas.openxmlformats.org/officeDocument/2006/relationships/glossaryDocument" Target="glossary/document.xml" Id="R99709020d2114b2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101e0-9298-4d88-a466-08ddbc4d07d0}"/>
      </w:docPartPr>
      <w:docPartBody>
        <w:p w14:paraId="18D7455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BC5E8-A914-4F0B-B811-0D13F63B79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dc:description/>
  <lastModifiedBy>CARLOS EDUARDO ALVEAR MUTIS</lastModifiedBy>
  <revision>8</revision>
  <lastPrinted>2016-11-15T17:39:00.0000000Z</lastPrinted>
  <dcterms:created xsi:type="dcterms:W3CDTF">2020-03-30T20:11:00.0000000Z</dcterms:created>
  <dcterms:modified xsi:type="dcterms:W3CDTF">2023-04-30T15:59:20.5546857Z</dcterms:modified>
  <dc:language>es-CO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